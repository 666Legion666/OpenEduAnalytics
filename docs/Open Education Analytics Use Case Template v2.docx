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0BD2" w14:textId="52FFB21D" w:rsidR="00215961" w:rsidRDefault="00215961" w:rsidP="007929BB">
      <w:pPr>
        <w:pStyle w:val="DocumentTitle"/>
        <w:ind w:right="0"/>
        <w:rPr>
          <w:noProof/>
        </w:rPr>
      </w:pPr>
    </w:p>
    <w:p w14:paraId="1B1020DF" w14:textId="586A266D" w:rsidR="00414590" w:rsidRDefault="002A5805" w:rsidP="007929BB">
      <w:pPr>
        <w:pStyle w:val="DocumentTitle"/>
        <w:ind w:right="0"/>
      </w:pPr>
      <w:r>
        <w:rPr>
          <w:noProof/>
        </w:rPr>
        <w:t xml:space="preserve">Open </w:t>
      </w:r>
      <w:r w:rsidR="00364A0E">
        <w:rPr>
          <w:noProof/>
        </w:rPr>
        <w:t>Education</w:t>
      </w:r>
      <w:r w:rsidR="003D7EBC">
        <w:rPr>
          <w:noProof/>
        </w:rPr>
        <w:t xml:space="preserve"> Analytics</w:t>
      </w:r>
      <w:r w:rsidR="00967491">
        <w:t xml:space="preserve"> </w:t>
      </w:r>
    </w:p>
    <w:p w14:paraId="46A9DB3C" w14:textId="55EA845C" w:rsidR="004447D4" w:rsidRDefault="002A5805" w:rsidP="007929BB">
      <w:pPr>
        <w:pStyle w:val="DocumentTitle"/>
        <w:ind w:right="0"/>
        <w:rPr>
          <w:rFonts w:eastAsiaTheme="minorHAnsi"/>
          <w:sz w:val="48"/>
          <w:szCs w:val="12"/>
        </w:rPr>
      </w:pPr>
      <w:r w:rsidRPr="0051019B">
        <w:rPr>
          <w:sz w:val="48"/>
          <w:szCs w:val="12"/>
        </w:rPr>
        <w:t>Data and AI Use Cas</w:t>
      </w:r>
      <w:r w:rsidR="0051019B" w:rsidRPr="0051019B">
        <w:rPr>
          <w:sz w:val="48"/>
          <w:szCs w:val="12"/>
        </w:rPr>
        <w:t>e Template</w:t>
      </w:r>
      <w:r w:rsidR="00CC25C0">
        <w:rPr>
          <w:sz w:val="48"/>
          <w:szCs w:val="12"/>
        </w:rPr>
        <w:t xml:space="preserve"> </w:t>
      </w:r>
    </w:p>
    <w:p w14:paraId="44100EAC" w14:textId="77777777" w:rsidR="00ED60EC" w:rsidRDefault="00ED60EC" w:rsidP="00ED60EC"/>
    <w:p w14:paraId="5FB7FDDE" w14:textId="4FE5F5B5" w:rsidR="00ED60EC" w:rsidRDefault="00ED60EC" w:rsidP="00ED60EC">
      <w:r>
        <w:t>Template v2 Published: October 2021</w:t>
      </w:r>
    </w:p>
    <w:p w14:paraId="007F6877" w14:textId="77777777" w:rsidR="00ED60EC" w:rsidRPr="0051019B" w:rsidRDefault="00ED60EC" w:rsidP="007929BB">
      <w:pPr>
        <w:pStyle w:val="DocumentTitle"/>
        <w:ind w:right="0"/>
        <w:rPr>
          <w:rFonts w:ascii="Segoe UI" w:eastAsiaTheme="minorHAnsi" w:hAnsi="Segoe UI" w:cstheme="minorBidi"/>
          <w:color w:val="auto"/>
          <w:sz w:val="12"/>
          <w:szCs w:val="16"/>
        </w:rPr>
      </w:pPr>
    </w:p>
    <w:p w14:paraId="7D4C6236" w14:textId="77777777" w:rsidR="00A32ECC" w:rsidRPr="0051019B" w:rsidRDefault="00A32ECC" w:rsidP="00DF4958"/>
    <w:p w14:paraId="7660B484" w14:textId="6FA489EA" w:rsidR="00AD5C07" w:rsidRDefault="00AD5C07" w:rsidP="00DF4958"/>
    <w:p w14:paraId="164BD65D" w14:textId="766B671A" w:rsidR="00CC25C0" w:rsidRDefault="00CC25C0" w:rsidP="00DF4958"/>
    <w:p w14:paraId="115F4EED" w14:textId="1063A4F4" w:rsidR="00CC25C0" w:rsidRDefault="00CC25C0" w:rsidP="00DF4958"/>
    <w:p w14:paraId="59BBE9B9" w14:textId="19024A2E" w:rsidR="00CC25C0" w:rsidRDefault="00CC25C0" w:rsidP="00DF4958"/>
    <w:p w14:paraId="41FB8103" w14:textId="77777777" w:rsidR="00726CED" w:rsidRDefault="00726CED" w:rsidP="00726CED"/>
    <w:p w14:paraId="3C738EDF" w14:textId="263B45A7" w:rsidR="00CC25C0" w:rsidRDefault="00CC25C0" w:rsidP="00DF4958"/>
    <w:p w14:paraId="4AEBE644" w14:textId="56EDAD4C" w:rsidR="005D0E77" w:rsidRDefault="005D0E77" w:rsidP="00DF4958"/>
    <w:p w14:paraId="771E1A57" w14:textId="58E584B9" w:rsidR="005D0E77" w:rsidRDefault="005D0E77" w:rsidP="00DF4958"/>
    <w:p w14:paraId="782196A1" w14:textId="3B9C8E22" w:rsidR="005D0E77" w:rsidRDefault="005D0E77" w:rsidP="00DF4958"/>
    <w:p w14:paraId="00057AB5" w14:textId="6D4128C0" w:rsidR="005D0E77" w:rsidRDefault="005D0E77" w:rsidP="00DF4958"/>
    <w:p w14:paraId="77C53407" w14:textId="6369D5EB" w:rsidR="005D0E77" w:rsidRDefault="005D0E77" w:rsidP="00DF4958"/>
    <w:p w14:paraId="6E408F6E" w14:textId="3DCB60DA" w:rsidR="005D0E77" w:rsidRDefault="005D0E77" w:rsidP="00DF4958"/>
    <w:p w14:paraId="3E4F68A2" w14:textId="076DD5BD" w:rsidR="005D0E77" w:rsidRDefault="005D0E77" w:rsidP="00DF4958"/>
    <w:p w14:paraId="1BAD60B2" w14:textId="65634682" w:rsidR="005D0E77" w:rsidRDefault="005D0E77" w:rsidP="00DF4958"/>
    <w:p w14:paraId="2C94CBC2" w14:textId="6359A5D8" w:rsidR="005D0E77" w:rsidRDefault="005D0E77" w:rsidP="00DF4958"/>
    <w:p w14:paraId="013C3D8B" w14:textId="7F11AA73" w:rsidR="005D0E77" w:rsidRDefault="005D0E77" w:rsidP="00DF4958"/>
    <w:p w14:paraId="63C4FD61" w14:textId="17396482" w:rsidR="005D0E77" w:rsidRDefault="005D0E77" w:rsidP="00DF4958"/>
    <w:p w14:paraId="0FD182C8" w14:textId="77777777" w:rsidR="005D0E77" w:rsidRDefault="005D0E77" w:rsidP="00DF4958"/>
    <w:p w14:paraId="0F6E6859" w14:textId="19A5D794" w:rsidR="00CC25C0" w:rsidRDefault="00CC25C0" w:rsidP="00DF4958"/>
    <w:p w14:paraId="0A4C19EB" w14:textId="248AF4FC" w:rsidR="00CC25C0" w:rsidRDefault="00CC25C0" w:rsidP="00DF4958"/>
    <w:p w14:paraId="01E52C43" w14:textId="4FDFA91B" w:rsidR="00CC25C0" w:rsidRDefault="00CC25C0" w:rsidP="00DF4958"/>
    <w:p w14:paraId="4646E47B" w14:textId="6A114ABE" w:rsidR="00B85670" w:rsidRDefault="00B85670" w:rsidP="00DF4958">
      <w:pPr>
        <w:sectPr w:rsidR="00B85670" w:rsidSect="007B4F76">
          <w:footerReference w:type="default" r:id="rId11"/>
          <w:headerReference w:type="first" r:id="rId12"/>
          <w:footerReference w:type="first" r:id="rId13"/>
          <w:pgSz w:w="12240" w:h="15840" w:code="1"/>
          <w:pgMar w:top="720" w:right="720" w:bottom="720" w:left="720" w:header="720" w:footer="720" w:gutter="0"/>
          <w:cols w:space="720"/>
          <w:titlePg/>
          <w:docGrid w:linePitch="360"/>
        </w:sectPr>
      </w:pPr>
    </w:p>
    <w:p w14:paraId="5FACB32D" w14:textId="77777777" w:rsidR="00D137AB" w:rsidRDefault="00D137AB" w:rsidP="003D7EBC">
      <w:pPr>
        <w:pStyle w:val="Heading1"/>
      </w:pPr>
      <w:bookmarkStart w:id="0" w:name="_Toc63782791"/>
    </w:p>
    <w:p w14:paraId="71B67BC7" w14:textId="6344C0FE" w:rsidR="0068218A" w:rsidRDefault="009E51FD" w:rsidP="003D7EBC">
      <w:pPr>
        <w:pStyle w:val="Heading1"/>
      </w:pPr>
      <w:r>
        <w:t>Introduction</w:t>
      </w:r>
      <w:bookmarkEnd w:id="0"/>
    </w:p>
    <w:p w14:paraId="50731846" w14:textId="4890DD73" w:rsidR="00860BF9" w:rsidRDefault="002A5805" w:rsidP="002A5805">
      <w:pPr>
        <w:rPr>
          <w:rFonts w:eastAsia="Times New Roman" w:cs="Segoe UI"/>
          <w:sz w:val="22"/>
          <w:szCs w:val="28"/>
        </w:rPr>
      </w:pPr>
      <w:r w:rsidRPr="000F7358">
        <w:rPr>
          <w:rFonts w:eastAsia="Times New Roman" w:cs="Segoe UI"/>
          <w:sz w:val="22"/>
          <w:szCs w:val="28"/>
        </w:rPr>
        <w:t>Th</w:t>
      </w:r>
      <w:r w:rsidR="00AC460D">
        <w:rPr>
          <w:rFonts w:eastAsia="Times New Roman" w:cs="Segoe UI"/>
          <w:sz w:val="22"/>
          <w:szCs w:val="28"/>
        </w:rPr>
        <w:t>e OEA</w:t>
      </w:r>
      <w:r w:rsidRPr="000F7358">
        <w:rPr>
          <w:rFonts w:eastAsia="Times New Roman" w:cs="Segoe UI"/>
          <w:sz w:val="22"/>
          <w:szCs w:val="28"/>
        </w:rPr>
        <w:t xml:space="preserve"> Use Case Template</w:t>
      </w:r>
      <w:r w:rsidR="008103B1">
        <w:rPr>
          <w:rFonts w:eastAsia="Times New Roman" w:cs="Segoe UI"/>
          <w:sz w:val="22"/>
          <w:szCs w:val="28"/>
        </w:rPr>
        <w:t xml:space="preserve"> from Microsoft Education</w:t>
      </w:r>
      <w:r w:rsidRPr="000F7358">
        <w:rPr>
          <w:rFonts w:eastAsia="Times New Roman" w:cs="Segoe UI"/>
          <w:sz w:val="22"/>
          <w:szCs w:val="28"/>
        </w:rPr>
        <w:t xml:space="preserve"> is intended </w:t>
      </w:r>
      <w:r w:rsidR="008A1C71">
        <w:rPr>
          <w:rFonts w:eastAsia="Times New Roman" w:cs="Segoe UI"/>
          <w:sz w:val="22"/>
          <w:szCs w:val="28"/>
        </w:rPr>
        <w:t xml:space="preserve">to help </w:t>
      </w:r>
      <w:r w:rsidRPr="000F7358">
        <w:rPr>
          <w:rFonts w:eastAsia="Times New Roman" w:cs="Segoe UI"/>
          <w:sz w:val="22"/>
          <w:szCs w:val="28"/>
        </w:rPr>
        <w:t xml:space="preserve">education systems and </w:t>
      </w:r>
      <w:r w:rsidR="005D0E77">
        <w:rPr>
          <w:rFonts w:eastAsia="Times New Roman" w:cs="Segoe UI"/>
          <w:sz w:val="22"/>
          <w:szCs w:val="28"/>
        </w:rPr>
        <w:t>institutions</w:t>
      </w:r>
      <w:r w:rsidRPr="000F7358">
        <w:rPr>
          <w:rFonts w:eastAsia="Times New Roman" w:cs="Segoe UI"/>
          <w:sz w:val="22"/>
          <w:szCs w:val="28"/>
        </w:rPr>
        <w:t xml:space="preserve"> define</w:t>
      </w:r>
      <w:r w:rsidR="008A1C71">
        <w:rPr>
          <w:rFonts w:eastAsia="Times New Roman" w:cs="Segoe UI"/>
          <w:sz w:val="22"/>
          <w:szCs w:val="28"/>
        </w:rPr>
        <w:t xml:space="preserve"> and</w:t>
      </w:r>
      <w:r w:rsidRPr="000F7358">
        <w:rPr>
          <w:rFonts w:eastAsia="Times New Roman" w:cs="Segoe UI"/>
          <w:sz w:val="22"/>
          <w:szCs w:val="28"/>
        </w:rPr>
        <w:t xml:space="preserve"> plan </w:t>
      </w:r>
      <w:r w:rsidR="00690416" w:rsidRPr="000F7358">
        <w:rPr>
          <w:rFonts w:eastAsia="Times New Roman" w:cs="Segoe UI"/>
          <w:sz w:val="22"/>
          <w:szCs w:val="28"/>
        </w:rPr>
        <w:t xml:space="preserve">specific </w:t>
      </w:r>
      <w:r w:rsidR="008A1C71">
        <w:rPr>
          <w:rFonts w:eastAsia="Times New Roman" w:cs="Segoe UI"/>
          <w:sz w:val="22"/>
          <w:szCs w:val="28"/>
        </w:rPr>
        <w:t xml:space="preserve">data </w:t>
      </w:r>
      <w:r w:rsidRPr="000F7358">
        <w:rPr>
          <w:rFonts w:eastAsia="Times New Roman" w:cs="Segoe UI"/>
          <w:sz w:val="22"/>
          <w:szCs w:val="28"/>
        </w:rPr>
        <w:t xml:space="preserve">and AI </w:t>
      </w:r>
      <w:r w:rsidR="008A1C71">
        <w:rPr>
          <w:rFonts w:eastAsia="Times New Roman" w:cs="Segoe UI"/>
          <w:sz w:val="22"/>
          <w:szCs w:val="28"/>
        </w:rPr>
        <w:t>projects</w:t>
      </w:r>
      <w:r w:rsidRPr="000F7358">
        <w:rPr>
          <w:rFonts w:eastAsia="Times New Roman" w:cs="Segoe UI"/>
          <w:sz w:val="22"/>
          <w:szCs w:val="28"/>
        </w:rPr>
        <w:t xml:space="preserve">. </w:t>
      </w:r>
    </w:p>
    <w:p w14:paraId="74A2DAF6" w14:textId="77777777" w:rsidR="00860BF9" w:rsidRDefault="00860BF9" w:rsidP="002A5805">
      <w:pPr>
        <w:rPr>
          <w:rFonts w:eastAsia="Times New Roman" w:cs="Segoe UI"/>
          <w:sz w:val="22"/>
          <w:szCs w:val="28"/>
        </w:rPr>
      </w:pPr>
    </w:p>
    <w:p w14:paraId="2043967A" w14:textId="648CCB41" w:rsidR="002A5805" w:rsidRPr="000F7358" w:rsidRDefault="00860BF9" w:rsidP="002A5805">
      <w:pPr>
        <w:rPr>
          <w:rFonts w:cs="Segoe UI"/>
          <w:sz w:val="22"/>
          <w:szCs w:val="28"/>
        </w:rPr>
      </w:pPr>
      <w:r>
        <w:rPr>
          <w:rFonts w:eastAsia="Times New Roman" w:cs="Segoe UI"/>
          <w:sz w:val="22"/>
          <w:szCs w:val="28"/>
        </w:rPr>
        <w:t>T</w:t>
      </w:r>
      <w:r w:rsidRPr="00860BF9">
        <w:rPr>
          <w:rFonts w:eastAsia="Times New Roman" w:cs="Segoe UI"/>
          <w:sz w:val="22"/>
          <w:szCs w:val="28"/>
        </w:rPr>
        <w:t xml:space="preserve">o ensure the appropriate and ethical use of data, OEA </w:t>
      </w:r>
      <w:r w:rsidR="00070FFF">
        <w:rPr>
          <w:rFonts w:eastAsia="Times New Roman" w:cs="Segoe UI"/>
          <w:sz w:val="22"/>
          <w:szCs w:val="28"/>
        </w:rPr>
        <w:t>recommends</w:t>
      </w:r>
      <w:r w:rsidR="00BE621C">
        <w:rPr>
          <w:rFonts w:eastAsia="Times New Roman" w:cs="Segoe UI"/>
          <w:sz w:val="22"/>
          <w:szCs w:val="28"/>
        </w:rPr>
        <w:t xml:space="preserve"> </w:t>
      </w:r>
      <w:r w:rsidR="003518EE">
        <w:rPr>
          <w:rFonts w:eastAsia="Times New Roman" w:cs="Segoe UI"/>
          <w:sz w:val="22"/>
          <w:szCs w:val="28"/>
        </w:rPr>
        <w:t>applying</w:t>
      </w:r>
      <w:r w:rsidR="00070FFF">
        <w:rPr>
          <w:rFonts w:eastAsia="Times New Roman" w:cs="Segoe UI"/>
          <w:sz w:val="22"/>
          <w:szCs w:val="28"/>
        </w:rPr>
        <w:t xml:space="preserve"> </w:t>
      </w:r>
      <w:r w:rsidRPr="00584F5B">
        <w:rPr>
          <w:rFonts w:eastAsia="Times New Roman" w:cs="Segoe UI"/>
          <w:sz w:val="22"/>
          <w:szCs w:val="28"/>
        </w:rPr>
        <w:t>Microsoft's Responsible AI</w:t>
      </w:r>
      <w:r w:rsidRPr="00860BF9">
        <w:rPr>
          <w:rFonts w:eastAsia="Times New Roman" w:cs="Segoe UI"/>
          <w:sz w:val="22"/>
          <w:szCs w:val="28"/>
        </w:rPr>
        <w:t xml:space="preserve"> principles</w:t>
      </w:r>
      <w:r w:rsidR="0027441B">
        <w:rPr>
          <w:rFonts w:eastAsia="Times New Roman" w:cs="Segoe UI"/>
          <w:sz w:val="22"/>
          <w:szCs w:val="28"/>
        </w:rPr>
        <w:t>.</w:t>
      </w:r>
      <w:r w:rsidR="00070FFF">
        <w:rPr>
          <w:rFonts w:eastAsia="Times New Roman" w:cs="Segoe UI"/>
          <w:sz w:val="22"/>
          <w:szCs w:val="28"/>
        </w:rPr>
        <w:t xml:space="preserve"> </w:t>
      </w:r>
      <w:r w:rsidR="005718C1">
        <w:rPr>
          <w:rFonts w:eastAsia="Times New Roman" w:cs="Segoe UI"/>
          <w:sz w:val="22"/>
          <w:szCs w:val="28"/>
        </w:rPr>
        <w:t>T</w:t>
      </w:r>
      <w:r w:rsidR="00070FFF">
        <w:rPr>
          <w:rFonts w:eastAsia="Times New Roman" w:cs="Segoe UI"/>
          <w:sz w:val="22"/>
          <w:szCs w:val="28"/>
        </w:rPr>
        <w:t xml:space="preserve">he </w:t>
      </w:r>
      <w:r w:rsidR="0027441B">
        <w:rPr>
          <w:rFonts w:eastAsia="Times New Roman" w:cs="Segoe UI"/>
          <w:sz w:val="22"/>
          <w:szCs w:val="28"/>
        </w:rPr>
        <w:t xml:space="preserve">OEA </w:t>
      </w:r>
      <w:r w:rsidR="00070FFF">
        <w:rPr>
          <w:rFonts w:eastAsia="Times New Roman" w:cs="Segoe UI"/>
          <w:sz w:val="22"/>
          <w:szCs w:val="28"/>
        </w:rPr>
        <w:t xml:space="preserve">Use Case Template </w:t>
      </w:r>
      <w:r w:rsidR="00835CCB">
        <w:rPr>
          <w:rFonts w:eastAsia="Times New Roman" w:cs="Segoe UI"/>
          <w:sz w:val="22"/>
          <w:szCs w:val="28"/>
        </w:rPr>
        <w:t xml:space="preserve">shows how to </w:t>
      </w:r>
      <w:r w:rsidR="00070FFF">
        <w:rPr>
          <w:rFonts w:eastAsia="Times New Roman" w:cs="Segoe UI"/>
          <w:sz w:val="22"/>
          <w:szCs w:val="28"/>
        </w:rPr>
        <w:t>operationalize these principles</w:t>
      </w:r>
      <w:r w:rsidR="005718C1">
        <w:rPr>
          <w:rFonts w:eastAsia="Times New Roman" w:cs="Segoe UI"/>
          <w:sz w:val="22"/>
          <w:szCs w:val="28"/>
        </w:rPr>
        <w:t>, which</w:t>
      </w:r>
      <w:r w:rsidRPr="00860BF9">
        <w:rPr>
          <w:rFonts w:eastAsia="Times New Roman" w:cs="Segoe UI"/>
          <w:sz w:val="22"/>
          <w:szCs w:val="28"/>
        </w:rPr>
        <w:t xml:space="preserve"> include fairness, reliability and safety, privacy and security, inclusion, transparency</w:t>
      </w:r>
      <w:r w:rsidR="004C6ED2">
        <w:rPr>
          <w:rFonts w:eastAsia="Times New Roman" w:cs="Segoe UI"/>
          <w:sz w:val="22"/>
          <w:szCs w:val="28"/>
        </w:rPr>
        <w:t>,</w:t>
      </w:r>
      <w:r w:rsidRPr="00860BF9">
        <w:rPr>
          <w:rFonts w:eastAsia="Times New Roman" w:cs="Segoe UI"/>
          <w:sz w:val="22"/>
          <w:szCs w:val="28"/>
        </w:rPr>
        <w:t xml:space="preserve"> and accountability.</w:t>
      </w:r>
      <w:r>
        <w:rPr>
          <w:rFonts w:eastAsia="Times New Roman" w:cs="Segoe UI"/>
          <w:sz w:val="22"/>
          <w:szCs w:val="28"/>
        </w:rPr>
        <w:t xml:space="preserve"> </w:t>
      </w:r>
      <w:r w:rsidR="00017826" w:rsidRPr="000F7358">
        <w:rPr>
          <w:rFonts w:cs="Segoe UI"/>
          <w:sz w:val="22"/>
          <w:szCs w:val="28"/>
        </w:rPr>
        <w:t xml:space="preserve">For more information on how Open Education Analytics </w:t>
      </w:r>
      <w:r w:rsidR="00205F26" w:rsidRPr="000F7358">
        <w:rPr>
          <w:rFonts w:cs="Segoe UI"/>
          <w:sz w:val="22"/>
          <w:szCs w:val="28"/>
        </w:rPr>
        <w:t xml:space="preserve">operationalizes these principles, see: </w:t>
      </w:r>
      <w:hyperlink r:id="rId14" w:history="1">
        <w:r w:rsidR="00205F26" w:rsidRPr="000F7358">
          <w:rPr>
            <w:rStyle w:val="Hyperlink"/>
            <w:sz w:val="22"/>
            <w:szCs w:val="28"/>
          </w:rPr>
          <w:t>Responsible AI | Open Education Analytics</w:t>
        </w:r>
      </w:hyperlink>
      <w:r w:rsidR="00205F26" w:rsidRPr="000F7358">
        <w:rPr>
          <w:sz w:val="22"/>
          <w:szCs w:val="28"/>
        </w:rPr>
        <w:t>.</w:t>
      </w:r>
      <w:r w:rsidR="002A5805" w:rsidRPr="000F7358">
        <w:rPr>
          <w:rFonts w:cs="Segoe UI"/>
          <w:sz w:val="22"/>
          <w:szCs w:val="28"/>
        </w:rPr>
        <w:t xml:space="preserve"> </w:t>
      </w:r>
    </w:p>
    <w:p w14:paraId="35B95F0C" w14:textId="217BDE0C" w:rsidR="002A5805" w:rsidRPr="000F7358" w:rsidRDefault="002A5805" w:rsidP="002A5805">
      <w:pPr>
        <w:jc w:val="center"/>
        <w:rPr>
          <w:rFonts w:cs="Segoe UI"/>
          <w:sz w:val="22"/>
          <w:szCs w:val="28"/>
        </w:rPr>
      </w:pPr>
    </w:p>
    <w:p w14:paraId="40A49B7D" w14:textId="765C68E3" w:rsidR="00334EF0" w:rsidRDefault="00457C27" w:rsidP="009E51FD">
      <w:pPr>
        <w:pStyle w:val="Bodycopy"/>
        <w:rPr>
          <w:sz w:val="22"/>
          <w:szCs w:val="24"/>
        </w:rPr>
      </w:pPr>
      <w:r w:rsidRPr="000F7358">
        <w:rPr>
          <w:sz w:val="22"/>
          <w:szCs w:val="24"/>
        </w:rPr>
        <w:t>Th</w:t>
      </w:r>
      <w:r w:rsidR="0028511E">
        <w:rPr>
          <w:sz w:val="22"/>
          <w:szCs w:val="24"/>
        </w:rPr>
        <w:t>e</w:t>
      </w:r>
      <w:r w:rsidRPr="000F7358">
        <w:rPr>
          <w:sz w:val="22"/>
          <w:szCs w:val="24"/>
        </w:rPr>
        <w:t xml:space="preserve"> </w:t>
      </w:r>
      <w:r w:rsidR="00916616" w:rsidRPr="000F7358">
        <w:rPr>
          <w:sz w:val="22"/>
          <w:szCs w:val="24"/>
        </w:rPr>
        <w:t xml:space="preserve">OEA </w:t>
      </w:r>
      <w:r w:rsidRPr="000F7358">
        <w:rPr>
          <w:sz w:val="22"/>
          <w:szCs w:val="24"/>
        </w:rPr>
        <w:t>Use Case</w:t>
      </w:r>
      <w:r w:rsidR="00916616" w:rsidRPr="000F7358">
        <w:rPr>
          <w:sz w:val="22"/>
          <w:szCs w:val="24"/>
        </w:rPr>
        <w:t xml:space="preserve"> Template</w:t>
      </w:r>
      <w:r w:rsidR="00914D54">
        <w:rPr>
          <w:sz w:val="22"/>
          <w:szCs w:val="24"/>
        </w:rPr>
        <w:t xml:space="preserve"> can be used </w:t>
      </w:r>
      <w:r w:rsidR="00137EF5">
        <w:rPr>
          <w:sz w:val="22"/>
          <w:szCs w:val="24"/>
        </w:rPr>
        <w:t xml:space="preserve">to </w:t>
      </w:r>
      <w:r w:rsidR="0028511E">
        <w:rPr>
          <w:sz w:val="22"/>
          <w:szCs w:val="24"/>
        </w:rPr>
        <w:t>plan</w:t>
      </w:r>
      <w:r w:rsidR="00137EF5">
        <w:rPr>
          <w:sz w:val="22"/>
          <w:szCs w:val="24"/>
        </w:rPr>
        <w:t xml:space="preserve"> </w:t>
      </w:r>
      <w:r w:rsidR="0028511E">
        <w:rPr>
          <w:sz w:val="22"/>
          <w:szCs w:val="24"/>
        </w:rPr>
        <w:t xml:space="preserve">a </w:t>
      </w:r>
      <w:r w:rsidR="007F20E6">
        <w:rPr>
          <w:sz w:val="22"/>
          <w:szCs w:val="24"/>
        </w:rPr>
        <w:t xml:space="preserve">single </w:t>
      </w:r>
      <w:r w:rsidR="00137EF5">
        <w:rPr>
          <w:sz w:val="22"/>
          <w:szCs w:val="24"/>
        </w:rPr>
        <w:t>use case</w:t>
      </w:r>
      <w:r w:rsidR="00E75BF5">
        <w:rPr>
          <w:sz w:val="22"/>
          <w:szCs w:val="24"/>
        </w:rPr>
        <w:t xml:space="preserve"> o</w:t>
      </w:r>
      <w:r w:rsidR="005A0FBA">
        <w:rPr>
          <w:sz w:val="22"/>
          <w:szCs w:val="24"/>
        </w:rPr>
        <w:t xml:space="preserve">r </w:t>
      </w:r>
      <w:r w:rsidR="003B15FA">
        <w:rPr>
          <w:sz w:val="22"/>
          <w:szCs w:val="24"/>
        </w:rPr>
        <w:t>multiple times to develop an inventory of use cases</w:t>
      </w:r>
      <w:r w:rsidR="008A7909">
        <w:rPr>
          <w:sz w:val="22"/>
          <w:szCs w:val="24"/>
        </w:rPr>
        <w:t>, such as</w:t>
      </w:r>
      <w:r w:rsidR="003B15FA">
        <w:rPr>
          <w:sz w:val="22"/>
          <w:szCs w:val="24"/>
        </w:rPr>
        <w:t xml:space="preserve"> </w:t>
      </w:r>
      <w:r w:rsidR="00F31B72">
        <w:rPr>
          <w:sz w:val="22"/>
          <w:szCs w:val="24"/>
        </w:rPr>
        <w:t xml:space="preserve">when </w:t>
      </w:r>
      <w:r w:rsidR="008A7909">
        <w:rPr>
          <w:sz w:val="22"/>
          <w:szCs w:val="24"/>
        </w:rPr>
        <w:t xml:space="preserve">an </w:t>
      </w:r>
      <w:r w:rsidR="001930D9">
        <w:rPr>
          <w:sz w:val="22"/>
          <w:szCs w:val="24"/>
        </w:rPr>
        <w:t xml:space="preserve">education system </w:t>
      </w:r>
      <w:r w:rsidR="00F31B72">
        <w:rPr>
          <w:sz w:val="22"/>
          <w:szCs w:val="24"/>
        </w:rPr>
        <w:t xml:space="preserve">is </w:t>
      </w:r>
      <w:r w:rsidR="001930D9">
        <w:rPr>
          <w:sz w:val="22"/>
          <w:szCs w:val="24"/>
        </w:rPr>
        <w:t>develop</w:t>
      </w:r>
      <w:r w:rsidR="00F31B72">
        <w:rPr>
          <w:sz w:val="22"/>
          <w:szCs w:val="24"/>
        </w:rPr>
        <w:t xml:space="preserve">ing a </w:t>
      </w:r>
      <w:r w:rsidR="0052692A">
        <w:rPr>
          <w:sz w:val="22"/>
          <w:szCs w:val="24"/>
        </w:rPr>
        <w:t>comprehensive</w:t>
      </w:r>
      <w:r w:rsidR="00F31B72">
        <w:rPr>
          <w:sz w:val="22"/>
          <w:szCs w:val="24"/>
        </w:rPr>
        <w:t xml:space="preserve"> plan </w:t>
      </w:r>
      <w:r w:rsidR="008A7909">
        <w:rPr>
          <w:sz w:val="22"/>
          <w:szCs w:val="24"/>
        </w:rPr>
        <w:t xml:space="preserve">for data </w:t>
      </w:r>
      <w:r w:rsidR="001930D9">
        <w:rPr>
          <w:sz w:val="22"/>
          <w:szCs w:val="24"/>
        </w:rPr>
        <w:t>moderni</w:t>
      </w:r>
      <w:r w:rsidR="008A7909">
        <w:rPr>
          <w:sz w:val="22"/>
          <w:szCs w:val="24"/>
        </w:rPr>
        <w:t>zation</w:t>
      </w:r>
      <w:r w:rsidR="005E0514">
        <w:rPr>
          <w:sz w:val="22"/>
          <w:szCs w:val="24"/>
        </w:rPr>
        <w:t xml:space="preserve">. </w:t>
      </w:r>
    </w:p>
    <w:p w14:paraId="49C5D7B9" w14:textId="085E7A7F" w:rsidR="00225B94" w:rsidRPr="00225B94" w:rsidRDefault="00A71E2C" w:rsidP="00225B94">
      <w:pPr>
        <w:pStyle w:val="Bodycopy"/>
        <w:rPr>
          <w:sz w:val="22"/>
          <w:szCs w:val="24"/>
        </w:rPr>
      </w:pPr>
      <w:r>
        <w:rPr>
          <w:sz w:val="22"/>
          <w:szCs w:val="24"/>
        </w:rPr>
        <w:t>Sections 1-3 of the</w:t>
      </w:r>
      <w:r w:rsidR="0084667A">
        <w:rPr>
          <w:sz w:val="22"/>
          <w:szCs w:val="24"/>
        </w:rPr>
        <w:t xml:space="preserve"> OEA Use Case Template </w:t>
      </w:r>
      <w:r w:rsidR="0017645C">
        <w:rPr>
          <w:sz w:val="22"/>
          <w:szCs w:val="24"/>
        </w:rPr>
        <w:t xml:space="preserve">and the section on Privacy and Security in Section 4 </w:t>
      </w:r>
      <w:r w:rsidR="007C0E61">
        <w:rPr>
          <w:sz w:val="22"/>
          <w:szCs w:val="24"/>
        </w:rPr>
        <w:t xml:space="preserve">can be used to develop any type of </w:t>
      </w:r>
      <w:r w:rsidR="003954D0">
        <w:rPr>
          <w:sz w:val="22"/>
          <w:szCs w:val="24"/>
        </w:rPr>
        <w:t xml:space="preserve">data use case </w:t>
      </w:r>
      <w:r w:rsidR="004715DE">
        <w:rPr>
          <w:sz w:val="22"/>
          <w:szCs w:val="24"/>
        </w:rPr>
        <w:t xml:space="preserve">from simple reports to </w:t>
      </w:r>
      <w:r w:rsidR="00DA003E">
        <w:rPr>
          <w:sz w:val="22"/>
          <w:szCs w:val="24"/>
        </w:rPr>
        <w:t>more complex AI models</w:t>
      </w:r>
      <w:r w:rsidR="003954D0">
        <w:rPr>
          <w:sz w:val="22"/>
          <w:szCs w:val="24"/>
        </w:rPr>
        <w:t>.</w:t>
      </w:r>
      <w:r w:rsidR="00DA003E">
        <w:rPr>
          <w:sz w:val="22"/>
          <w:szCs w:val="24"/>
        </w:rPr>
        <w:t xml:space="preserve"> </w:t>
      </w:r>
      <w:r w:rsidR="000251C3">
        <w:rPr>
          <w:sz w:val="22"/>
          <w:szCs w:val="24"/>
        </w:rPr>
        <w:t>Completing t</w:t>
      </w:r>
      <w:r w:rsidR="00DA003E">
        <w:rPr>
          <w:sz w:val="22"/>
          <w:szCs w:val="24"/>
        </w:rPr>
        <w:t xml:space="preserve">hese sections </w:t>
      </w:r>
      <w:r w:rsidR="00225B94" w:rsidRPr="00225B94">
        <w:rPr>
          <w:sz w:val="22"/>
          <w:szCs w:val="24"/>
        </w:rPr>
        <w:t xml:space="preserve">can </w:t>
      </w:r>
      <w:r w:rsidR="00225B94">
        <w:rPr>
          <w:sz w:val="22"/>
          <w:szCs w:val="24"/>
        </w:rPr>
        <w:t xml:space="preserve">help </w:t>
      </w:r>
      <w:r w:rsidR="00225B94" w:rsidRPr="00225B94">
        <w:rPr>
          <w:sz w:val="22"/>
          <w:szCs w:val="24"/>
        </w:rPr>
        <w:t xml:space="preserve">prevent many </w:t>
      </w:r>
      <w:r w:rsidR="004C6497">
        <w:rPr>
          <w:sz w:val="22"/>
          <w:szCs w:val="24"/>
        </w:rPr>
        <w:t xml:space="preserve">common </w:t>
      </w:r>
      <w:r w:rsidR="00225B94" w:rsidRPr="00225B94">
        <w:rPr>
          <w:sz w:val="22"/>
          <w:szCs w:val="24"/>
        </w:rPr>
        <w:t xml:space="preserve">problems </w:t>
      </w:r>
      <w:r w:rsidR="004C6497">
        <w:rPr>
          <w:sz w:val="22"/>
          <w:szCs w:val="24"/>
        </w:rPr>
        <w:t xml:space="preserve">in data projects </w:t>
      </w:r>
      <w:r w:rsidR="00225B94" w:rsidRPr="00225B94">
        <w:rPr>
          <w:sz w:val="22"/>
          <w:szCs w:val="24"/>
        </w:rPr>
        <w:t>such as:</w:t>
      </w:r>
    </w:p>
    <w:p w14:paraId="665DD51F" w14:textId="1001DE99" w:rsidR="00225B94" w:rsidRPr="00225B94" w:rsidRDefault="00225B94" w:rsidP="004C6497">
      <w:pPr>
        <w:pStyle w:val="Bodycopy"/>
        <w:numPr>
          <w:ilvl w:val="0"/>
          <w:numId w:val="24"/>
        </w:numPr>
        <w:rPr>
          <w:sz w:val="22"/>
          <w:szCs w:val="24"/>
        </w:rPr>
      </w:pPr>
      <w:r w:rsidRPr="00225B94">
        <w:rPr>
          <w:sz w:val="22"/>
          <w:szCs w:val="24"/>
        </w:rPr>
        <w:t>Asking the wrong questions</w:t>
      </w:r>
      <w:r w:rsidR="009F2997">
        <w:rPr>
          <w:sz w:val="22"/>
          <w:szCs w:val="24"/>
        </w:rPr>
        <w:t xml:space="preserve"> or not fully understanding the problem to be solved with data</w:t>
      </w:r>
    </w:p>
    <w:p w14:paraId="1C01E24C" w14:textId="663ED4AC" w:rsidR="00225B94" w:rsidRPr="00225B94" w:rsidRDefault="00225B94" w:rsidP="004C6497">
      <w:pPr>
        <w:pStyle w:val="Bodycopy"/>
        <w:numPr>
          <w:ilvl w:val="0"/>
          <w:numId w:val="24"/>
        </w:numPr>
        <w:rPr>
          <w:sz w:val="22"/>
          <w:szCs w:val="24"/>
        </w:rPr>
      </w:pPr>
      <w:r w:rsidRPr="00225B94">
        <w:rPr>
          <w:sz w:val="22"/>
          <w:szCs w:val="24"/>
        </w:rPr>
        <w:t xml:space="preserve">Using the wrong type of data or too much data </w:t>
      </w:r>
      <w:r w:rsidR="004B1021">
        <w:rPr>
          <w:sz w:val="22"/>
          <w:szCs w:val="24"/>
        </w:rPr>
        <w:t>to solve the problem of the use case</w:t>
      </w:r>
    </w:p>
    <w:p w14:paraId="098B5CC2" w14:textId="5F3869FE" w:rsidR="00225B94" w:rsidRPr="00225B94" w:rsidRDefault="00225B94" w:rsidP="004C6497">
      <w:pPr>
        <w:pStyle w:val="Bodycopy"/>
        <w:numPr>
          <w:ilvl w:val="0"/>
          <w:numId w:val="24"/>
        </w:numPr>
        <w:rPr>
          <w:sz w:val="22"/>
          <w:szCs w:val="24"/>
        </w:rPr>
      </w:pPr>
      <w:r w:rsidRPr="00225B94">
        <w:rPr>
          <w:sz w:val="22"/>
          <w:szCs w:val="24"/>
        </w:rPr>
        <w:t>Making incorrect assumptions</w:t>
      </w:r>
      <w:r w:rsidR="004B1021">
        <w:rPr>
          <w:sz w:val="22"/>
          <w:szCs w:val="24"/>
        </w:rPr>
        <w:t xml:space="preserve"> about the data and how it maps to the problem</w:t>
      </w:r>
    </w:p>
    <w:p w14:paraId="0DDC0213" w14:textId="3DA19205" w:rsidR="004C6497" w:rsidRDefault="0050232F" w:rsidP="004C6497">
      <w:pPr>
        <w:pStyle w:val="Bodycopy"/>
        <w:numPr>
          <w:ilvl w:val="0"/>
          <w:numId w:val="24"/>
        </w:numPr>
        <w:rPr>
          <w:sz w:val="22"/>
          <w:szCs w:val="24"/>
        </w:rPr>
      </w:pPr>
      <w:r>
        <w:rPr>
          <w:sz w:val="22"/>
          <w:szCs w:val="24"/>
        </w:rPr>
        <w:t>Developing a</w:t>
      </w:r>
      <w:r w:rsidR="00225B94" w:rsidRPr="00225B94">
        <w:rPr>
          <w:sz w:val="22"/>
          <w:szCs w:val="24"/>
        </w:rPr>
        <w:t xml:space="preserve"> data solution</w:t>
      </w:r>
      <w:r>
        <w:rPr>
          <w:sz w:val="22"/>
          <w:szCs w:val="24"/>
        </w:rPr>
        <w:t xml:space="preserve"> that is not utilized</w:t>
      </w:r>
      <w:r w:rsidR="007E61E0">
        <w:rPr>
          <w:sz w:val="22"/>
          <w:szCs w:val="24"/>
        </w:rPr>
        <w:t xml:space="preserve"> </w:t>
      </w:r>
      <w:r w:rsidR="001407CF">
        <w:rPr>
          <w:sz w:val="22"/>
          <w:szCs w:val="24"/>
        </w:rPr>
        <w:t xml:space="preserve">by key groups </w:t>
      </w:r>
      <w:r w:rsidR="007E61E0">
        <w:rPr>
          <w:sz w:val="22"/>
          <w:szCs w:val="24"/>
        </w:rPr>
        <w:t>for its intended purpose</w:t>
      </w:r>
      <w:r w:rsidR="001407CF">
        <w:rPr>
          <w:sz w:val="22"/>
          <w:szCs w:val="24"/>
        </w:rPr>
        <w:t xml:space="preserve"> (e.g., </w:t>
      </w:r>
      <w:r w:rsidR="001320CF">
        <w:rPr>
          <w:sz w:val="22"/>
          <w:szCs w:val="24"/>
        </w:rPr>
        <w:t xml:space="preserve">not used to make decisions by </w:t>
      </w:r>
      <w:r w:rsidR="001407CF">
        <w:rPr>
          <w:sz w:val="22"/>
          <w:szCs w:val="24"/>
        </w:rPr>
        <w:t>schools, educators, students, families)</w:t>
      </w:r>
      <w:r w:rsidR="001320CF">
        <w:rPr>
          <w:sz w:val="22"/>
          <w:szCs w:val="24"/>
        </w:rPr>
        <w:t>.</w:t>
      </w:r>
    </w:p>
    <w:p w14:paraId="06424212" w14:textId="4FB95B93" w:rsidR="00835695" w:rsidRDefault="00DA003E" w:rsidP="00225B94">
      <w:pPr>
        <w:pStyle w:val="Bodycopy"/>
        <w:rPr>
          <w:sz w:val="22"/>
          <w:szCs w:val="24"/>
        </w:rPr>
      </w:pPr>
      <w:r>
        <w:rPr>
          <w:sz w:val="22"/>
          <w:szCs w:val="24"/>
        </w:rPr>
        <w:t>Section 4</w:t>
      </w:r>
      <w:r w:rsidR="00E95AAE">
        <w:rPr>
          <w:sz w:val="22"/>
          <w:szCs w:val="24"/>
        </w:rPr>
        <w:t xml:space="preserve"> should be used throughout the </w:t>
      </w:r>
      <w:r w:rsidR="008420F1">
        <w:rPr>
          <w:sz w:val="22"/>
          <w:szCs w:val="24"/>
        </w:rPr>
        <w:t xml:space="preserve">use case development </w:t>
      </w:r>
      <w:r w:rsidR="00E72B84">
        <w:rPr>
          <w:sz w:val="22"/>
          <w:szCs w:val="24"/>
        </w:rPr>
        <w:t xml:space="preserve">process </w:t>
      </w:r>
      <w:r w:rsidR="00E95AAE">
        <w:rPr>
          <w:sz w:val="22"/>
          <w:szCs w:val="24"/>
        </w:rPr>
        <w:t xml:space="preserve">to </w:t>
      </w:r>
      <w:r w:rsidR="00641D20">
        <w:rPr>
          <w:sz w:val="22"/>
          <w:szCs w:val="24"/>
        </w:rPr>
        <w:t>operationalize and document decisions made for each of the principles of Responsible AI</w:t>
      </w:r>
      <w:r w:rsidR="00382573">
        <w:rPr>
          <w:sz w:val="22"/>
          <w:szCs w:val="24"/>
        </w:rPr>
        <w:t>. This section is especially important when a use case involves the development of a machine learning model or a predictive algorithm</w:t>
      </w:r>
      <w:r w:rsidR="004974A5">
        <w:rPr>
          <w:sz w:val="22"/>
          <w:szCs w:val="24"/>
        </w:rPr>
        <w:t>, as these have the potential to cause unintentional harm</w:t>
      </w:r>
      <w:r w:rsidR="007D652E">
        <w:rPr>
          <w:sz w:val="22"/>
          <w:szCs w:val="24"/>
        </w:rPr>
        <w:t xml:space="preserve"> to students</w:t>
      </w:r>
      <w:r w:rsidR="00B733E8">
        <w:rPr>
          <w:sz w:val="22"/>
          <w:szCs w:val="24"/>
        </w:rPr>
        <w:t>.</w:t>
      </w:r>
      <w:r w:rsidR="00382573">
        <w:rPr>
          <w:sz w:val="22"/>
          <w:szCs w:val="24"/>
        </w:rPr>
        <w:t xml:space="preserve"> </w:t>
      </w:r>
    </w:p>
    <w:p w14:paraId="55622C97" w14:textId="619E3342" w:rsidR="00D84284" w:rsidRDefault="00B733E8" w:rsidP="009E51FD">
      <w:pPr>
        <w:pStyle w:val="Bodycopy"/>
        <w:rPr>
          <w:sz w:val="22"/>
          <w:szCs w:val="24"/>
        </w:rPr>
      </w:pPr>
      <w:r>
        <w:rPr>
          <w:sz w:val="22"/>
          <w:szCs w:val="24"/>
        </w:rPr>
        <w:t>The Use Case</w:t>
      </w:r>
      <w:r w:rsidR="00EA59B6">
        <w:rPr>
          <w:sz w:val="22"/>
          <w:szCs w:val="24"/>
        </w:rPr>
        <w:t xml:space="preserve"> Template</w:t>
      </w:r>
      <w:r>
        <w:rPr>
          <w:sz w:val="22"/>
          <w:szCs w:val="24"/>
        </w:rPr>
        <w:t xml:space="preserve"> should generally be </w:t>
      </w:r>
      <w:r w:rsidR="00C7106B">
        <w:rPr>
          <w:sz w:val="22"/>
          <w:szCs w:val="24"/>
        </w:rPr>
        <w:t xml:space="preserve">managed </w:t>
      </w:r>
      <w:r>
        <w:rPr>
          <w:sz w:val="22"/>
          <w:szCs w:val="24"/>
        </w:rPr>
        <w:t xml:space="preserve">by the </w:t>
      </w:r>
      <w:r w:rsidR="0018366F">
        <w:rPr>
          <w:sz w:val="22"/>
          <w:szCs w:val="24"/>
        </w:rPr>
        <w:t>P</w:t>
      </w:r>
      <w:r w:rsidR="00D115D1">
        <w:rPr>
          <w:sz w:val="22"/>
          <w:szCs w:val="24"/>
        </w:rPr>
        <w:t xml:space="preserve">roject </w:t>
      </w:r>
      <w:r w:rsidR="0018366F">
        <w:rPr>
          <w:sz w:val="22"/>
          <w:szCs w:val="24"/>
        </w:rPr>
        <w:t>M</w:t>
      </w:r>
      <w:r w:rsidR="00D115D1">
        <w:rPr>
          <w:sz w:val="22"/>
          <w:szCs w:val="24"/>
        </w:rPr>
        <w:t xml:space="preserve">anager for any specific use case, with input and review </w:t>
      </w:r>
      <w:r w:rsidR="002A2D4C">
        <w:rPr>
          <w:sz w:val="22"/>
          <w:szCs w:val="24"/>
        </w:rPr>
        <w:t xml:space="preserve">by </w:t>
      </w:r>
      <w:r w:rsidR="00D84284">
        <w:rPr>
          <w:sz w:val="22"/>
          <w:szCs w:val="24"/>
        </w:rPr>
        <w:t xml:space="preserve">all </w:t>
      </w:r>
      <w:r w:rsidR="00EB0249">
        <w:rPr>
          <w:sz w:val="22"/>
          <w:szCs w:val="24"/>
        </w:rPr>
        <w:t xml:space="preserve">roles </w:t>
      </w:r>
      <w:r w:rsidR="00205CB4">
        <w:rPr>
          <w:sz w:val="22"/>
          <w:szCs w:val="24"/>
        </w:rPr>
        <w:t xml:space="preserve">and key groups </w:t>
      </w:r>
      <w:r w:rsidR="00A964BF">
        <w:rPr>
          <w:sz w:val="22"/>
          <w:szCs w:val="24"/>
        </w:rPr>
        <w:t xml:space="preserve">involved in </w:t>
      </w:r>
      <w:r w:rsidR="002A2D4C">
        <w:rPr>
          <w:sz w:val="22"/>
          <w:szCs w:val="24"/>
        </w:rPr>
        <w:t xml:space="preserve">use case </w:t>
      </w:r>
      <w:r w:rsidR="006C7C1F">
        <w:rPr>
          <w:sz w:val="22"/>
          <w:szCs w:val="24"/>
        </w:rPr>
        <w:t>planning</w:t>
      </w:r>
      <w:proofErr w:type="gramStart"/>
      <w:r w:rsidR="001D3373">
        <w:rPr>
          <w:sz w:val="22"/>
          <w:szCs w:val="24"/>
        </w:rPr>
        <w:t xml:space="preserve">. </w:t>
      </w:r>
      <w:r w:rsidR="008879AA">
        <w:rPr>
          <w:sz w:val="22"/>
          <w:szCs w:val="24"/>
        </w:rPr>
        <w:t xml:space="preserve"> </w:t>
      </w:r>
      <w:proofErr w:type="gramEnd"/>
    </w:p>
    <w:p w14:paraId="30C4FB98" w14:textId="6BE6340D" w:rsidR="00491214" w:rsidRPr="000F7358" w:rsidRDefault="00491214" w:rsidP="00944ED4">
      <w:pPr>
        <w:pStyle w:val="Bodycopy"/>
        <w:jc w:val="center"/>
        <w:rPr>
          <w:sz w:val="22"/>
          <w:szCs w:val="24"/>
        </w:rPr>
      </w:pPr>
    </w:p>
    <w:p w14:paraId="53310486" w14:textId="72929DD9" w:rsidR="00A704B0" w:rsidRPr="000F7358" w:rsidRDefault="00A704B0">
      <w:pPr>
        <w:spacing w:line="240" w:lineRule="auto"/>
        <w:rPr>
          <w:rFonts w:eastAsia="Times New Roman" w:cs="Times New Roman"/>
          <w:sz w:val="22"/>
          <w:szCs w:val="24"/>
        </w:rPr>
      </w:pPr>
    </w:p>
    <w:p w14:paraId="75C2C698" w14:textId="7967B7C0" w:rsidR="008879AA" w:rsidRDefault="008879AA">
      <w:pPr>
        <w:spacing w:line="240" w:lineRule="auto"/>
        <w:rPr>
          <w:rFonts w:eastAsia="Times New Roman" w:cs="Times New Roman"/>
          <w:sz w:val="22"/>
          <w:szCs w:val="24"/>
        </w:rPr>
      </w:pPr>
      <w:r>
        <w:rPr>
          <w:sz w:val="22"/>
          <w:szCs w:val="24"/>
        </w:rPr>
        <w:br w:type="page"/>
      </w:r>
    </w:p>
    <w:p w14:paraId="1B0149A6" w14:textId="77777777" w:rsidR="00496F35" w:rsidRPr="000F7358" w:rsidRDefault="00496F35" w:rsidP="002A5805">
      <w:pPr>
        <w:pStyle w:val="Bodycopy"/>
        <w:rPr>
          <w:sz w:val="22"/>
          <w:szCs w:val="24"/>
        </w:rPr>
      </w:pPr>
    </w:p>
    <w:p w14:paraId="0E4D70BB" w14:textId="657B6420" w:rsidR="003D7EBC" w:rsidRDefault="003D7EBC" w:rsidP="003D7EBC">
      <w:pPr>
        <w:pStyle w:val="Heading1"/>
      </w:pPr>
      <w:bookmarkStart w:id="1" w:name="_Toc63782793"/>
      <w:r w:rsidRPr="003D7EBC">
        <w:t xml:space="preserve">1) </w:t>
      </w:r>
      <w:r w:rsidR="00013731">
        <w:t>The Use Case Problem</w:t>
      </w:r>
      <w:bookmarkEnd w:id="1"/>
      <w:r w:rsidR="00013731">
        <w:t xml:space="preserve"> </w:t>
      </w:r>
    </w:p>
    <w:p w14:paraId="23CD3975" w14:textId="77777777" w:rsidR="003D22CE" w:rsidRPr="000F7358" w:rsidRDefault="003D22CE" w:rsidP="003D22CE">
      <w:pPr>
        <w:rPr>
          <w:rFonts w:cs="Segoe UI"/>
          <w:i/>
          <w:iCs/>
          <w:color w:val="808080" w:themeColor="background1" w:themeShade="80"/>
          <w:sz w:val="22"/>
        </w:rPr>
      </w:pPr>
    </w:p>
    <w:p w14:paraId="6B689C3F" w14:textId="3BA2F4AA" w:rsidR="006D1284" w:rsidRPr="000F7358" w:rsidRDefault="00DA3E05" w:rsidP="006D1284">
      <w:pPr>
        <w:rPr>
          <w:rFonts w:cs="Segoe UI"/>
          <w:b/>
          <w:bCs/>
          <w:sz w:val="22"/>
        </w:rPr>
      </w:pPr>
      <w:r w:rsidRPr="000F7358">
        <w:rPr>
          <w:rFonts w:cs="Segoe UI"/>
          <w:b/>
          <w:bCs/>
          <w:sz w:val="22"/>
        </w:rPr>
        <w:t xml:space="preserve">Defining the Problem: </w:t>
      </w:r>
      <w:r w:rsidR="006D1284" w:rsidRPr="000F7358">
        <w:rPr>
          <w:rFonts w:cs="Segoe UI"/>
          <w:b/>
          <w:bCs/>
          <w:sz w:val="22"/>
        </w:rPr>
        <w:t>What problem does this use case seek to solve?</w:t>
      </w:r>
    </w:p>
    <w:p w14:paraId="273F148D" w14:textId="77777777" w:rsidR="006D1284" w:rsidRPr="000F7358" w:rsidRDefault="006D1284" w:rsidP="006D1284">
      <w:pPr>
        <w:rPr>
          <w:rFonts w:cs="Segoe UI"/>
          <w:i/>
          <w:iCs/>
          <w:color w:val="808080" w:themeColor="background1" w:themeShade="80"/>
          <w:sz w:val="22"/>
        </w:rPr>
      </w:pPr>
    </w:p>
    <w:p w14:paraId="29D9BA07" w14:textId="51E93557" w:rsidR="006D1284" w:rsidRPr="00FF38B1" w:rsidRDefault="000164F0" w:rsidP="00351541">
      <w:pPr>
        <w:rPr>
          <w:rFonts w:cs="Segoe UI"/>
          <w:sz w:val="22"/>
        </w:rPr>
      </w:pPr>
      <w:r w:rsidRPr="00FF38B1">
        <w:rPr>
          <w:rFonts w:cs="Segoe UI"/>
          <w:sz w:val="22"/>
        </w:rPr>
        <w:t xml:space="preserve">Defining the Use Case Problem helps education systems </w:t>
      </w:r>
      <w:r w:rsidR="007B53C0">
        <w:rPr>
          <w:rFonts w:cs="Segoe UI"/>
          <w:sz w:val="22"/>
        </w:rPr>
        <w:t>clarify</w:t>
      </w:r>
      <w:r w:rsidRPr="00FF38B1">
        <w:rPr>
          <w:rFonts w:cs="Segoe UI"/>
          <w:sz w:val="22"/>
        </w:rPr>
        <w:t xml:space="preserve"> the opportunities</w:t>
      </w:r>
      <w:r w:rsidR="007D5D87">
        <w:rPr>
          <w:rFonts w:cs="Segoe UI"/>
          <w:sz w:val="22"/>
        </w:rPr>
        <w:t xml:space="preserve"> and limitations of </w:t>
      </w:r>
      <w:r w:rsidRPr="00FF38B1">
        <w:rPr>
          <w:rFonts w:cs="Segoe UI"/>
          <w:sz w:val="22"/>
        </w:rPr>
        <w:t xml:space="preserve">data and analytics </w:t>
      </w:r>
      <w:r w:rsidR="00E72BFC">
        <w:rPr>
          <w:rFonts w:cs="Segoe UI"/>
          <w:sz w:val="22"/>
        </w:rPr>
        <w:t xml:space="preserve">to </w:t>
      </w:r>
      <w:r w:rsidR="00685598">
        <w:rPr>
          <w:rFonts w:cs="Segoe UI"/>
          <w:sz w:val="22"/>
        </w:rPr>
        <w:t xml:space="preserve">help </w:t>
      </w:r>
      <w:r w:rsidR="00351541" w:rsidRPr="00FF38B1">
        <w:rPr>
          <w:rFonts w:cs="Segoe UI"/>
          <w:sz w:val="22"/>
        </w:rPr>
        <w:t>solv</w:t>
      </w:r>
      <w:r w:rsidR="00685598">
        <w:rPr>
          <w:rFonts w:cs="Segoe UI"/>
          <w:sz w:val="22"/>
        </w:rPr>
        <w:t>e</w:t>
      </w:r>
      <w:r w:rsidR="00351541" w:rsidRPr="00FF38B1">
        <w:rPr>
          <w:rFonts w:cs="Segoe UI"/>
          <w:sz w:val="22"/>
        </w:rPr>
        <w:t xml:space="preserve"> </w:t>
      </w:r>
      <w:r w:rsidR="00F426D8">
        <w:rPr>
          <w:rFonts w:cs="Segoe UI"/>
          <w:sz w:val="22"/>
        </w:rPr>
        <w:t>challenges</w:t>
      </w:r>
      <w:r w:rsidR="007D5D87">
        <w:rPr>
          <w:rFonts w:cs="Segoe UI"/>
          <w:sz w:val="22"/>
        </w:rPr>
        <w:t>.</w:t>
      </w:r>
      <w:r w:rsidR="00D54E20" w:rsidRPr="00FF38B1">
        <w:rPr>
          <w:rFonts w:cs="Segoe UI"/>
          <w:sz w:val="22"/>
        </w:rPr>
        <w:t xml:space="preserve"> </w:t>
      </w:r>
    </w:p>
    <w:p w14:paraId="6396AD6E" w14:textId="26883672" w:rsidR="00542D33" w:rsidRPr="00FF38B1" w:rsidRDefault="00542D33" w:rsidP="00351541">
      <w:pPr>
        <w:rPr>
          <w:rFonts w:cs="Segoe UI"/>
          <w:sz w:val="22"/>
        </w:rPr>
      </w:pPr>
    </w:p>
    <w:p w14:paraId="529D72F4" w14:textId="6F3276C3" w:rsidR="00542D33" w:rsidRPr="00FF38B1" w:rsidRDefault="00542D33" w:rsidP="00351541">
      <w:pPr>
        <w:rPr>
          <w:rFonts w:cs="Segoe UI"/>
          <w:sz w:val="22"/>
        </w:rPr>
      </w:pPr>
      <w:r w:rsidRPr="00FF38B1">
        <w:rPr>
          <w:rFonts w:cs="Segoe UI"/>
          <w:sz w:val="22"/>
        </w:rPr>
        <w:t xml:space="preserve">Some common Use Case Problems </w:t>
      </w:r>
      <w:r w:rsidR="00197F47" w:rsidRPr="00FF38B1">
        <w:rPr>
          <w:rFonts w:cs="Segoe UI"/>
          <w:sz w:val="22"/>
        </w:rPr>
        <w:t>in Education:</w:t>
      </w:r>
    </w:p>
    <w:p w14:paraId="7E0302F5" w14:textId="77777777" w:rsidR="00197F47" w:rsidRPr="00FF38B1" w:rsidRDefault="00197F47" w:rsidP="00351541">
      <w:pPr>
        <w:rPr>
          <w:rFonts w:cs="Segoe UI"/>
          <w:sz w:val="22"/>
        </w:rPr>
      </w:pPr>
    </w:p>
    <w:p w14:paraId="6AD3934D" w14:textId="223C4BBB" w:rsidR="00F52F25" w:rsidRPr="00FF38B1" w:rsidRDefault="00F52F25" w:rsidP="004719C8">
      <w:pPr>
        <w:pStyle w:val="ListParagraph"/>
        <w:numPr>
          <w:ilvl w:val="0"/>
          <w:numId w:val="23"/>
        </w:numPr>
        <w:rPr>
          <w:rFonts w:cs="Segoe UI"/>
          <w:sz w:val="22"/>
        </w:rPr>
      </w:pPr>
      <w:r w:rsidRPr="002636B4">
        <w:rPr>
          <w:rFonts w:cs="Segoe UI"/>
          <w:b/>
          <w:bCs/>
          <w:sz w:val="22"/>
        </w:rPr>
        <w:t>Digital Access</w:t>
      </w:r>
      <w:r w:rsidRPr="00FF38B1">
        <w:rPr>
          <w:rFonts w:cs="Segoe UI"/>
          <w:sz w:val="22"/>
        </w:rPr>
        <w:t xml:space="preserve">: </w:t>
      </w:r>
      <w:r w:rsidR="0059788B" w:rsidRPr="00FF38B1">
        <w:rPr>
          <w:rFonts w:cs="Segoe UI"/>
          <w:sz w:val="22"/>
        </w:rPr>
        <w:t xml:space="preserve">How do we </w:t>
      </w:r>
      <w:r w:rsidRPr="00FF38B1">
        <w:rPr>
          <w:rFonts w:cs="Segoe UI"/>
          <w:sz w:val="22"/>
        </w:rPr>
        <w:t xml:space="preserve">ensure all students in our system have access to our digital learning </w:t>
      </w:r>
      <w:r w:rsidR="00685598">
        <w:rPr>
          <w:rFonts w:cs="Segoe UI"/>
          <w:sz w:val="22"/>
        </w:rPr>
        <w:t xml:space="preserve">applications and </w:t>
      </w:r>
      <w:r w:rsidRPr="00FF38B1">
        <w:rPr>
          <w:rFonts w:cs="Segoe UI"/>
          <w:sz w:val="22"/>
        </w:rPr>
        <w:t>platforms</w:t>
      </w:r>
      <w:r w:rsidR="001E42E8" w:rsidRPr="00FF38B1">
        <w:rPr>
          <w:rFonts w:cs="Segoe UI"/>
          <w:sz w:val="22"/>
        </w:rPr>
        <w:t xml:space="preserve"> when they are learning </w:t>
      </w:r>
      <w:r w:rsidR="00291FA8" w:rsidRPr="00FF38B1">
        <w:rPr>
          <w:rFonts w:cs="Segoe UI"/>
          <w:sz w:val="22"/>
        </w:rPr>
        <w:t>remotely</w:t>
      </w:r>
      <w:r w:rsidR="0059788B" w:rsidRPr="00FF38B1">
        <w:rPr>
          <w:rFonts w:cs="Segoe UI"/>
          <w:sz w:val="22"/>
        </w:rPr>
        <w:t>?</w:t>
      </w:r>
    </w:p>
    <w:p w14:paraId="0B238643" w14:textId="53DADA7F" w:rsidR="007B7791" w:rsidRPr="00FF38B1" w:rsidRDefault="00AB40C1" w:rsidP="004719C8">
      <w:pPr>
        <w:pStyle w:val="ListParagraph"/>
        <w:numPr>
          <w:ilvl w:val="0"/>
          <w:numId w:val="23"/>
        </w:numPr>
        <w:rPr>
          <w:rFonts w:cs="Segoe UI"/>
          <w:sz w:val="22"/>
        </w:rPr>
      </w:pPr>
      <w:r>
        <w:rPr>
          <w:rFonts w:cs="Segoe UI"/>
          <w:b/>
          <w:bCs/>
          <w:sz w:val="22"/>
        </w:rPr>
        <w:t xml:space="preserve">Digital </w:t>
      </w:r>
      <w:r w:rsidR="000976FB" w:rsidRPr="002636B4">
        <w:rPr>
          <w:rFonts w:cs="Segoe UI"/>
          <w:b/>
          <w:bCs/>
          <w:sz w:val="22"/>
        </w:rPr>
        <w:t>Learning Insights</w:t>
      </w:r>
      <w:r w:rsidR="000976FB" w:rsidRPr="00FF38B1">
        <w:rPr>
          <w:rFonts w:cs="Segoe UI"/>
          <w:sz w:val="22"/>
        </w:rPr>
        <w:t xml:space="preserve">: </w:t>
      </w:r>
      <w:r w:rsidR="00A2798C" w:rsidRPr="00FF38B1">
        <w:rPr>
          <w:rFonts w:cs="Segoe UI"/>
          <w:sz w:val="22"/>
        </w:rPr>
        <w:t>H</w:t>
      </w:r>
      <w:r w:rsidR="00E64548" w:rsidRPr="00FF38B1">
        <w:rPr>
          <w:rFonts w:cs="Segoe UI"/>
          <w:sz w:val="22"/>
        </w:rPr>
        <w:t xml:space="preserve">ow </w:t>
      </w:r>
      <w:r w:rsidR="00A2798C" w:rsidRPr="00FF38B1">
        <w:rPr>
          <w:rFonts w:cs="Segoe UI"/>
          <w:sz w:val="22"/>
        </w:rPr>
        <w:t xml:space="preserve">are </w:t>
      </w:r>
      <w:r w:rsidR="00E64548" w:rsidRPr="00FF38B1">
        <w:rPr>
          <w:rFonts w:cs="Segoe UI"/>
          <w:sz w:val="22"/>
        </w:rPr>
        <w:t xml:space="preserve">students using </w:t>
      </w:r>
      <w:r w:rsidR="00F44DA3">
        <w:rPr>
          <w:rFonts w:cs="Segoe UI"/>
          <w:sz w:val="22"/>
        </w:rPr>
        <w:t xml:space="preserve">and behaving in </w:t>
      </w:r>
      <w:r w:rsidR="00E64548" w:rsidRPr="00FF38B1">
        <w:rPr>
          <w:rFonts w:cs="Segoe UI"/>
          <w:sz w:val="22"/>
        </w:rPr>
        <w:t>digital learning platforms and applications</w:t>
      </w:r>
      <w:r>
        <w:rPr>
          <w:rFonts w:cs="Segoe UI"/>
          <w:sz w:val="22"/>
        </w:rPr>
        <w:t xml:space="preserve">, and how does that </w:t>
      </w:r>
      <w:r w:rsidR="003C5A5B">
        <w:rPr>
          <w:rFonts w:cs="Segoe UI"/>
          <w:sz w:val="22"/>
        </w:rPr>
        <w:t xml:space="preserve">behavior </w:t>
      </w:r>
      <w:r>
        <w:rPr>
          <w:rFonts w:cs="Segoe UI"/>
          <w:sz w:val="22"/>
        </w:rPr>
        <w:t>relate to key learning outcomes</w:t>
      </w:r>
      <w:proofErr w:type="gramStart"/>
      <w:r w:rsidR="00F52F25" w:rsidRPr="00FF38B1">
        <w:rPr>
          <w:rFonts w:cs="Segoe UI"/>
          <w:sz w:val="22"/>
        </w:rPr>
        <w:t xml:space="preserve">? </w:t>
      </w:r>
      <w:r w:rsidR="00FA030E" w:rsidRPr="00FF38B1">
        <w:rPr>
          <w:rFonts w:cs="Segoe UI"/>
          <w:sz w:val="22"/>
        </w:rPr>
        <w:t xml:space="preserve"> </w:t>
      </w:r>
      <w:proofErr w:type="gramEnd"/>
    </w:p>
    <w:p w14:paraId="09FD2F22" w14:textId="74AB72CE" w:rsidR="00AB40C1" w:rsidRPr="00AB40C1" w:rsidRDefault="00AB40C1" w:rsidP="004719C8">
      <w:pPr>
        <w:pStyle w:val="ListParagraph"/>
        <w:numPr>
          <w:ilvl w:val="0"/>
          <w:numId w:val="23"/>
        </w:numPr>
        <w:rPr>
          <w:rFonts w:cs="Segoe UI"/>
          <w:b/>
          <w:bCs/>
          <w:sz w:val="22"/>
        </w:rPr>
      </w:pPr>
      <w:r w:rsidRPr="00AB40C1">
        <w:rPr>
          <w:rFonts w:cs="Segoe UI"/>
          <w:b/>
          <w:bCs/>
          <w:sz w:val="22"/>
        </w:rPr>
        <w:t xml:space="preserve">Program Evaluation and Monitoring: </w:t>
      </w:r>
      <w:r>
        <w:rPr>
          <w:rFonts w:cs="Segoe UI"/>
          <w:sz w:val="22"/>
        </w:rPr>
        <w:t>Is a new education program or policy</w:t>
      </w:r>
      <w:r w:rsidR="00464F84">
        <w:rPr>
          <w:rFonts w:cs="Segoe UI"/>
          <w:sz w:val="22"/>
        </w:rPr>
        <w:t xml:space="preserve"> such as a professional learning program</w:t>
      </w:r>
      <w:r>
        <w:rPr>
          <w:rFonts w:cs="Segoe UI"/>
          <w:sz w:val="22"/>
        </w:rPr>
        <w:t xml:space="preserve"> being implemented </w:t>
      </w:r>
      <w:r w:rsidR="00C20BF6">
        <w:rPr>
          <w:rFonts w:cs="Segoe UI"/>
          <w:sz w:val="22"/>
        </w:rPr>
        <w:t>as planned</w:t>
      </w:r>
      <w:r>
        <w:rPr>
          <w:rFonts w:cs="Segoe UI"/>
          <w:sz w:val="22"/>
        </w:rPr>
        <w:t xml:space="preserve">, and does the program have </w:t>
      </w:r>
      <w:r w:rsidR="0015436C">
        <w:rPr>
          <w:rFonts w:cs="Segoe UI"/>
          <w:sz w:val="22"/>
        </w:rPr>
        <w:t>measurable</w:t>
      </w:r>
      <w:r>
        <w:rPr>
          <w:rFonts w:cs="Segoe UI"/>
          <w:sz w:val="22"/>
        </w:rPr>
        <w:t xml:space="preserve"> impact on learning or education outcomes? </w:t>
      </w:r>
    </w:p>
    <w:p w14:paraId="43FC85E8" w14:textId="77761AEE" w:rsidR="00822051" w:rsidRPr="00FF38B1" w:rsidRDefault="00822051" w:rsidP="00822051">
      <w:pPr>
        <w:pStyle w:val="ListParagraph"/>
        <w:numPr>
          <w:ilvl w:val="0"/>
          <w:numId w:val="23"/>
        </w:numPr>
        <w:rPr>
          <w:rFonts w:cs="Segoe UI"/>
          <w:sz w:val="22"/>
        </w:rPr>
      </w:pPr>
      <w:r w:rsidRPr="002636B4">
        <w:rPr>
          <w:rFonts w:cs="Segoe UI"/>
          <w:b/>
          <w:bCs/>
          <w:sz w:val="22"/>
        </w:rPr>
        <w:t xml:space="preserve">State and National </w:t>
      </w:r>
      <w:r w:rsidR="002636B4">
        <w:rPr>
          <w:rFonts w:cs="Segoe UI"/>
          <w:b/>
          <w:bCs/>
          <w:sz w:val="22"/>
        </w:rPr>
        <w:t>Education</w:t>
      </w:r>
      <w:r w:rsidRPr="002636B4">
        <w:rPr>
          <w:rFonts w:cs="Segoe UI"/>
          <w:b/>
          <w:bCs/>
          <w:sz w:val="22"/>
        </w:rPr>
        <w:t xml:space="preserve"> Reporting</w:t>
      </w:r>
      <w:r w:rsidRPr="00FF38B1">
        <w:rPr>
          <w:rFonts w:cs="Segoe UI"/>
          <w:sz w:val="22"/>
        </w:rPr>
        <w:t>: How do we make our city/state/country education data and reporting more real time</w:t>
      </w:r>
      <w:r w:rsidR="00100543" w:rsidRPr="00FF38B1">
        <w:rPr>
          <w:rFonts w:cs="Segoe UI"/>
          <w:sz w:val="22"/>
        </w:rPr>
        <w:t xml:space="preserve"> and actionable</w:t>
      </w:r>
      <w:r w:rsidRPr="00FF38B1">
        <w:rPr>
          <w:rFonts w:cs="Segoe UI"/>
          <w:sz w:val="22"/>
        </w:rPr>
        <w:t>?</w:t>
      </w:r>
    </w:p>
    <w:p w14:paraId="3B1F7E6E" w14:textId="4EA86355" w:rsidR="000976FB" w:rsidRPr="00FF38B1" w:rsidRDefault="00854526" w:rsidP="004719C8">
      <w:pPr>
        <w:pStyle w:val="ListParagraph"/>
        <w:numPr>
          <w:ilvl w:val="0"/>
          <w:numId w:val="23"/>
        </w:numPr>
        <w:rPr>
          <w:rFonts w:cs="Segoe UI"/>
          <w:sz w:val="22"/>
        </w:rPr>
      </w:pPr>
      <w:r w:rsidRPr="002636B4">
        <w:rPr>
          <w:rFonts w:cs="Segoe UI"/>
          <w:b/>
          <w:bCs/>
          <w:sz w:val="22"/>
        </w:rPr>
        <w:t>Predicting At Risk and Vulnerable Students</w:t>
      </w:r>
      <w:r w:rsidRPr="00FF38B1">
        <w:rPr>
          <w:rFonts w:cs="Segoe UI"/>
          <w:sz w:val="22"/>
        </w:rPr>
        <w:t xml:space="preserve">: How do we use our data to prevent </w:t>
      </w:r>
      <w:r w:rsidR="009F0F09" w:rsidRPr="00FF38B1">
        <w:rPr>
          <w:rFonts w:cs="Segoe UI"/>
          <w:sz w:val="22"/>
        </w:rPr>
        <w:t xml:space="preserve">learning dis-engagement, </w:t>
      </w:r>
      <w:r w:rsidRPr="00FF38B1">
        <w:rPr>
          <w:rFonts w:cs="Segoe UI"/>
          <w:sz w:val="22"/>
        </w:rPr>
        <w:t>drop</w:t>
      </w:r>
      <w:r w:rsidR="009F0F09" w:rsidRPr="00FF38B1">
        <w:rPr>
          <w:rFonts w:cs="Segoe UI"/>
          <w:sz w:val="22"/>
        </w:rPr>
        <w:t xml:space="preserve">-outs, or </w:t>
      </w:r>
      <w:r w:rsidR="00AE4762" w:rsidRPr="00FF38B1">
        <w:rPr>
          <w:rFonts w:cs="Segoe UI"/>
          <w:sz w:val="22"/>
        </w:rPr>
        <w:t>harm to students?</w:t>
      </w:r>
    </w:p>
    <w:p w14:paraId="221A0B3C" w14:textId="11A41E52" w:rsidR="00684427" w:rsidRPr="00FF38B1" w:rsidRDefault="00684427" w:rsidP="004719C8">
      <w:pPr>
        <w:pStyle w:val="ListParagraph"/>
        <w:numPr>
          <w:ilvl w:val="0"/>
          <w:numId w:val="23"/>
        </w:numPr>
        <w:rPr>
          <w:rFonts w:cs="Segoe UI"/>
          <w:sz w:val="22"/>
        </w:rPr>
      </w:pPr>
      <w:r w:rsidRPr="002636B4">
        <w:rPr>
          <w:rFonts w:cs="Segoe UI"/>
          <w:b/>
          <w:bCs/>
          <w:sz w:val="22"/>
        </w:rPr>
        <w:t>Learner Records:</w:t>
      </w:r>
      <w:r w:rsidRPr="00FF38B1">
        <w:rPr>
          <w:rFonts w:cs="Segoe UI"/>
          <w:sz w:val="22"/>
        </w:rPr>
        <w:t xml:space="preserve"> How do we use all our data to develop more holistic </w:t>
      </w:r>
      <w:r w:rsidR="00AC3C07" w:rsidRPr="00FF38B1">
        <w:rPr>
          <w:rFonts w:cs="Segoe UI"/>
          <w:sz w:val="22"/>
        </w:rPr>
        <w:t xml:space="preserve">insights into student learning and better support </w:t>
      </w:r>
      <w:r w:rsidR="00D93FF6">
        <w:rPr>
          <w:rFonts w:cs="Segoe UI"/>
          <w:sz w:val="22"/>
        </w:rPr>
        <w:t xml:space="preserve">students in representing their </w:t>
      </w:r>
      <w:r w:rsidR="00090C66">
        <w:rPr>
          <w:rFonts w:cs="Segoe UI"/>
          <w:sz w:val="22"/>
        </w:rPr>
        <w:t xml:space="preserve">learning </w:t>
      </w:r>
      <w:r w:rsidR="00621F65">
        <w:rPr>
          <w:rFonts w:cs="Segoe UI"/>
          <w:sz w:val="22"/>
        </w:rPr>
        <w:t xml:space="preserve">beyond an individual </w:t>
      </w:r>
      <w:r w:rsidR="00090C66">
        <w:rPr>
          <w:rFonts w:cs="Segoe UI"/>
          <w:sz w:val="22"/>
        </w:rPr>
        <w:t>school, such as in applications for other schools or for jobs</w:t>
      </w:r>
      <w:r w:rsidR="00AC3C07" w:rsidRPr="00FF38B1">
        <w:rPr>
          <w:rFonts w:cs="Segoe UI"/>
          <w:sz w:val="22"/>
        </w:rPr>
        <w:t>?</w:t>
      </w:r>
    </w:p>
    <w:p w14:paraId="439DA370" w14:textId="10FD7C8E" w:rsidR="00E87D13" w:rsidRPr="00FF38B1" w:rsidRDefault="00E87D13" w:rsidP="004719C8">
      <w:pPr>
        <w:pStyle w:val="ListParagraph"/>
        <w:numPr>
          <w:ilvl w:val="0"/>
          <w:numId w:val="23"/>
        </w:numPr>
        <w:rPr>
          <w:rFonts w:cs="Segoe UI"/>
          <w:sz w:val="22"/>
        </w:rPr>
      </w:pPr>
      <w:r w:rsidRPr="002636B4">
        <w:rPr>
          <w:rFonts w:cs="Segoe UI"/>
          <w:b/>
          <w:bCs/>
          <w:sz w:val="22"/>
        </w:rPr>
        <w:t>Personalization:</w:t>
      </w:r>
      <w:r w:rsidRPr="00FF38B1">
        <w:rPr>
          <w:rFonts w:cs="Segoe UI"/>
          <w:sz w:val="22"/>
        </w:rPr>
        <w:t xml:space="preserve"> How do we enable every student to develop a more personalized learning experience, driven by their </w:t>
      </w:r>
      <w:r w:rsidR="0036221D" w:rsidRPr="00FF38B1">
        <w:rPr>
          <w:rFonts w:cs="Segoe UI"/>
          <w:sz w:val="22"/>
        </w:rPr>
        <w:t>stage of learning progress, interests, and goals?</w:t>
      </w:r>
    </w:p>
    <w:p w14:paraId="75907CAD" w14:textId="77777777" w:rsidR="00FF38B1" w:rsidRDefault="00FF38B1" w:rsidP="00EB0249">
      <w:pPr>
        <w:pStyle w:val="Bodycopy"/>
        <w:rPr>
          <w:rFonts w:cs="Segoe UI"/>
          <w:sz w:val="22"/>
        </w:rPr>
      </w:pPr>
    </w:p>
    <w:p w14:paraId="5421F565" w14:textId="23E38478" w:rsidR="00727BB8" w:rsidRPr="00FF38B1" w:rsidRDefault="00EB0249" w:rsidP="00FF38B1">
      <w:pPr>
        <w:pStyle w:val="Bodycopy"/>
        <w:rPr>
          <w:sz w:val="22"/>
          <w:szCs w:val="24"/>
        </w:rPr>
      </w:pPr>
      <w:r w:rsidRPr="00FF38B1">
        <w:rPr>
          <w:rFonts w:cs="Segoe UI"/>
          <w:sz w:val="22"/>
        </w:rPr>
        <w:t xml:space="preserve">Note: </w:t>
      </w:r>
      <w:hyperlink r:id="rId15" w:history="1">
        <w:r w:rsidRPr="007470CE">
          <w:rPr>
            <w:rStyle w:val="Hyperlink"/>
            <w:sz w:val="22"/>
            <w:szCs w:val="24"/>
          </w:rPr>
          <w:t>OEA Modules</w:t>
        </w:r>
        <w:r w:rsidR="00715844" w:rsidRPr="007470CE">
          <w:rPr>
            <w:rStyle w:val="Hyperlink"/>
            <w:sz w:val="22"/>
            <w:szCs w:val="24"/>
          </w:rPr>
          <w:t xml:space="preserve"> and</w:t>
        </w:r>
        <w:r w:rsidRPr="007470CE">
          <w:rPr>
            <w:rStyle w:val="Hyperlink"/>
            <w:sz w:val="22"/>
            <w:szCs w:val="24"/>
          </w:rPr>
          <w:t xml:space="preserve"> Packages</w:t>
        </w:r>
      </w:hyperlink>
      <w:r w:rsidRPr="00FF38B1">
        <w:rPr>
          <w:sz w:val="22"/>
          <w:szCs w:val="24"/>
        </w:rPr>
        <w:t xml:space="preserve">, </w:t>
      </w:r>
      <w:r w:rsidR="00CD271E">
        <w:rPr>
          <w:sz w:val="22"/>
          <w:szCs w:val="24"/>
        </w:rPr>
        <w:t xml:space="preserve">support </w:t>
      </w:r>
      <w:r w:rsidRPr="00FF38B1">
        <w:rPr>
          <w:sz w:val="22"/>
          <w:szCs w:val="24"/>
        </w:rPr>
        <w:t xml:space="preserve">many </w:t>
      </w:r>
      <w:r w:rsidR="003C5A5B">
        <w:rPr>
          <w:sz w:val="22"/>
          <w:szCs w:val="24"/>
        </w:rPr>
        <w:t xml:space="preserve">of these </w:t>
      </w:r>
      <w:r w:rsidRPr="00FF38B1">
        <w:rPr>
          <w:sz w:val="22"/>
          <w:szCs w:val="24"/>
        </w:rPr>
        <w:t>education use cases</w:t>
      </w:r>
      <w:r w:rsidR="00CD271E">
        <w:rPr>
          <w:sz w:val="22"/>
          <w:szCs w:val="24"/>
        </w:rPr>
        <w:t xml:space="preserve"> through accelerating the ingestion of key data sources needed and providing </w:t>
      </w:r>
      <w:r w:rsidR="00DC2631">
        <w:rPr>
          <w:sz w:val="22"/>
          <w:szCs w:val="24"/>
        </w:rPr>
        <w:t>tools to set up these use cases</w:t>
      </w:r>
      <w:r w:rsidRPr="00FF38B1">
        <w:rPr>
          <w:sz w:val="22"/>
          <w:szCs w:val="24"/>
        </w:rPr>
        <w:t xml:space="preserve">. </w:t>
      </w:r>
    </w:p>
    <w:p w14:paraId="43D0B3CC" w14:textId="23214ED1" w:rsidR="007B7791" w:rsidRPr="000F7358" w:rsidRDefault="00542D33" w:rsidP="00351541">
      <w:pPr>
        <w:rPr>
          <w:rFonts w:cs="Segoe UI"/>
          <w:color w:val="808080" w:themeColor="background1" w:themeShade="80"/>
          <w:sz w:val="22"/>
        </w:rPr>
      </w:pPr>
      <w:r>
        <w:rPr>
          <w:rFonts w:cs="Segoe UI"/>
          <w:color w:val="808080" w:themeColor="background1" w:themeShade="80"/>
          <w:sz w:val="22"/>
        </w:rPr>
        <w:t>--------------------------------------------------------------------------------------------------------------------------</w:t>
      </w:r>
    </w:p>
    <w:p w14:paraId="20C27157" w14:textId="4B89462E" w:rsidR="006D1284" w:rsidRDefault="006D1284" w:rsidP="006D1284">
      <w:pPr>
        <w:rPr>
          <w:rFonts w:cs="Segoe UI"/>
          <w:color w:val="808080" w:themeColor="background1" w:themeShade="80"/>
          <w:sz w:val="22"/>
        </w:rPr>
      </w:pPr>
    </w:p>
    <w:p w14:paraId="590E2E09" w14:textId="43AB798E" w:rsidR="0004236D" w:rsidRPr="00665C00" w:rsidRDefault="0004236D" w:rsidP="0004236D">
      <w:pPr>
        <w:rPr>
          <w:rFonts w:cs="Segoe UI"/>
          <w:i/>
          <w:iCs/>
          <w:color w:val="0054A6" w:themeColor="text2"/>
          <w:sz w:val="20"/>
          <w:szCs w:val="20"/>
        </w:rPr>
      </w:pPr>
      <w:r w:rsidRPr="00665C00">
        <w:rPr>
          <w:rFonts w:cs="Segoe UI"/>
          <w:i/>
          <w:iCs/>
          <w:color w:val="0054A6" w:themeColor="text2"/>
          <w:sz w:val="20"/>
          <w:szCs w:val="20"/>
        </w:rPr>
        <w:t xml:space="preserve">In a few sentences, describe: </w:t>
      </w:r>
    </w:p>
    <w:p w14:paraId="1008EF68" w14:textId="647A9FD8" w:rsidR="0004236D" w:rsidRPr="00665C00" w:rsidRDefault="00C3379E" w:rsidP="0004236D">
      <w:pPr>
        <w:pStyle w:val="ListParagraph"/>
        <w:numPr>
          <w:ilvl w:val="0"/>
          <w:numId w:val="18"/>
        </w:numPr>
        <w:spacing w:after="200" w:line="276" w:lineRule="auto"/>
        <w:contextualSpacing/>
        <w:rPr>
          <w:rFonts w:cs="Segoe UI"/>
          <w:i/>
          <w:iCs/>
          <w:color w:val="0054A6" w:themeColor="text2"/>
          <w:sz w:val="20"/>
          <w:szCs w:val="20"/>
        </w:rPr>
      </w:pPr>
      <w:r w:rsidRPr="00665C00">
        <w:rPr>
          <w:rFonts w:cs="Segoe UI"/>
          <w:i/>
          <w:iCs/>
          <w:color w:val="0054A6" w:themeColor="text2"/>
          <w:sz w:val="20"/>
          <w:szCs w:val="20"/>
        </w:rPr>
        <w:t xml:space="preserve">What: </w:t>
      </w:r>
      <w:r w:rsidR="0004236D" w:rsidRPr="00665C00">
        <w:rPr>
          <w:rFonts w:cs="Segoe UI"/>
          <w:i/>
          <w:iCs/>
          <w:color w:val="0054A6" w:themeColor="text2"/>
          <w:sz w:val="20"/>
          <w:szCs w:val="20"/>
        </w:rPr>
        <w:t xml:space="preserve">The education or learning problem that needs a solution with this use case. </w:t>
      </w:r>
    </w:p>
    <w:p w14:paraId="41D51DFB" w14:textId="7A96C6ED" w:rsidR="0004236D" w:rsidRPr="00665C00" w:rsidRDefault="00C3379E" w:rsidP="0004236D">
      <w:pPr>
        <w:pStyle w:val="ListParagraph"/>
        <w:numPr>
          <w:ilvl w:val="0"/>
          <w:numId w:val="18"/>
        </w:numPr>
        <w:spacing w:after="200" w:line="276" w:lineRule="auto"/>
        <w:contextualSpacing/>
        <w:rPr>
          <w:rFonts w:cs="Segoe UI"/>
          <w:i/>
          <w:iCs/>
          <w:color w:val="0054A6" w:themeColor="text2"/>
          <w:sz w:val="20"/>
          <w:szCs w:val="20"/>
        </w:rPr>
      </w:pPr>
      <w:r w:rsidRPr="00665C00">
        <w:rPr>
          <w:rFonts w:cs="Segoe UI"/>
          <w:i/>
          <w:iCs/>
          <w:color w:val="0054A6" w:themeColor="text2"/>
          <w:sz w:val="20"/>
          <w:szCs w:val="20"/>
        </w:rPr>
        <w:t xml:space="preserve">Why: </w:t>
      </w:r>
      <w:r w:rsidR="0004236D" w:rsidRPr="00665C00">
        <w:rPr>
          <w:rFonts w:cs="Segoe UI"/>
          <w:i/>
          <w:iCs/>
          <w:color w:val="0054A6" w:themeColor="text2"/>
          <w:sz w:val="20"/>
          <w:szCs w:val="20"/>
        </w:rPr>
        <w:t xml:space="preserve">The </w:t>
      </w:r>
      <w:r w:rsidR="005A079A" w:rsidRPr="00665C00">
        <w:rPr>
          <w:rFonts w:cs="Segoe UI"/>
          <w:i/>
          <w:iCs/>
          <w:color w:val="0054A6" w:themeColor="text2"/>
          <w:sz w:val="20"/>
          <w:szCs w:val="20"/>
        </w:rPr>
        <w:t xml:space="preserve">decision or action </w:t>
      </w:r>
      <w:r w:rsidR="0004236D" w:rsidRPr="00665C00">
        <w:rPr>
          <w:rFonts w:cs="Segoe UI"/>
          <w:i/>
          <w:iCs/>
          <w:color w:val="0054A6" w:themeColor="text2"/>
          <w:sz w:val="20"/>
          <w:szCs w:val="20"/>
        </w:rPr>
        <w:t xml:space="preserve">the use case is intended to </w:t>
      </w:r>
      <w:r w:rsidR="005A079A" w:rsidRPr="00665C00">
        <w:rPr>
          <w:rFonts w:cs="Segoe UI"/>
          <w:i/>
          <w:iCs/>
          <w:color w:val="0054A6" w:themeColor="text2"/>
          <w:sz w:val="20"/>
          <w:szCs w:val="20"/>
        </w:rPr>
        <w:t>inform</w:t>
      </w:r>
      <w:r w:rsidR="0004236D" w:rsidRPr="00665C00">
        <w:rPr>
          <w:rFonts w:cs="Segoe UI"/>
          <w:i/>
          <w:iCs/>
          <w:color w:val="0054A6" w:themeColor="text2"/>
          <w:sz w:val="20"/>
          <w:szCs w:val="20"/>
        </w:rPr>
        <w:t>.</w:t>
      </w:r>
    </w:p>
    <w:p w14:paraId="27EBFEAD" w14:textId="45CAD567" w:rsidR="0004236D" w:rsidRPr="00665C00" w:rsidRDefault="00C3379E" w:rsidP="0004236D">
      <w:pPr>
        <w:pStyle w:val="ListParagraph"/>
        <w:numPr>
          <w:ilvl w:val="0"/>
          <w:numId w:val="18"/>
        </w:numPr>
        <w:spacing w:after="200" w:line="276" w:lineRule="auto"/>
        <w:contextualSpacing/>
        <w:rPr>
          <w:rFonts w:cs="Segoe UI"/>
          <w:i/>
          <w:iCs/>
          <w:color w:val="0054A6" w:themeColor="text2"/>
          <w:sz w:val="20"/>
          <w:szCs w:val="20"/>
        </w:rPr>
      </w:pPr>
      <w:r w:rsidRPr="00665C00">
        <w:rPr>
          <w:rFonts w:cs="Segoe UI"/>
          <w:i/>
          <w:iCs/>
          <w:color w:val="0054A6" w:themeColor="text2"/>
          <w:sz w:val="20"/>
          <w:szCs w:val="20"/>
        </w:rPr>
        <w:t xml:space="preserve">Who: </w:t>
      </w:r>
      <w:r w:rsidR="0004236D" w:rsidRPr="00665C00">
        <w:rPr>
          <w:rFonts w:cs="Segoe UI"/>
          <w:i/>
          <w:iCs/>
          <w:color w:val="0054A6" w:themeColor="text2"/>
          <w:sz w:val="20"/>
          <w:szCs w:val="20"/>
        </w:rPr>
        <w:t>The primary end user</w:t>
      </w:r>
      <w:r w:rsidR="00552515" w:rsidRPr="00665C00">
        <w:rPr>
          <w:rFonts w:cs="Segoe UI"/>
          <w:i/>
          <w:iCs/>
          <w:color w:val="0054A6" w:themeColor="text2"/>
          <w:sz w:val="20"/>
          <w:szCs w:val="20"/>
        </w:rPr>
        <w:t xml:space="preserve">s </w:t>
      </w:r>
      <w:r w:rsidR="0004236D" w:rsidRPr="00665C00">
        <w:rPr>
          <w:rFonts w:cs="Segoe UI"/>
          <w:i/>
          <w:iCs/>
          <w:color w:val="0054A6" w:themeColor="text2"/>
          <w:sz w:val="20"/>
          <w:szCs w:val="20"/>
        </w:rPr>
        <w:t>of the insights or AI system</w:t>
      </w:r>
      <w:r w:rsidR="00552515" w:rsidRPr="00665C00">
        <w:rPr>
          <w:rFonts w:cs="Segoe UI"/>
          <w:i/>
          <w:iCs/>
          <w:color w:val="0054A6" w:themeColor="text2"/>
          <w:sz w:val="20"/>
          <w:szCs w:val="20"/>
        </w:rPr>
        <w:t xml:space="preserve"> </w:t>
      </w:r>
      <w:proofErr w:type="gramStart"/>
      <w:r w:rsidR="00552515" w:rsidRPr="00665C00">
        <w:rPr>
          <w:rFonts w:cs="Segoe UI"/>
          <w:i/>
          <w:iCs/>
          <w:color w:val="0054A6" w:themeColor="text2"/>
          <w:sz w:val="20"/>
          <w:szCs w:val="20"/>
        </w:rPr>
        <w:t>developed</w:t>
      </w:r>
      <w:r w:rsidR="0004236D" w:rsidRPr="00665C00">
        <w:rPr>
          <w:rFonts w:cs="Segoe UI"/>
          <w:i/>
          <w:iCs/>
          <w:color w:val="0054A6" w:themeColor="text2"/>
          <w:sz w:val="20"/>
          <w:szCs w:val="20"/>
        </w:rPr>
        <w:t>.</w:t>
      </w:r>
      <w:proofErr w:type="gramEnd"/>
    </w:p>
    <w:p w14:paraId="6952861C" w14:textId="048A114F" w:rsidR="0004236D" w:rsidRDefault="0004236D">
      <w:pPr>
        <w:spacing w:line="240" w:lineRule="auto"/>
        <w:rPr>
          <w:rFonts w:cs="Segoe UI"/>
          <w:color w:val="808080" w:themeColor="background1" w:themeShade="80"/>
          <w:sz w:val="20"/>
          <w:szCs w:val="20"/>
        </w:rPr>
      </w:pPr>
      <w:r>
        <w:rPr>
          <w:rFonts w:cs="Segoe UI"/>
          <w:color w:val="808080" w:themeColor="background1" w:themeShade="80"/>
          <w:sz w:val="20"/>
          <w:szCs w:val="20"/>
        </w:rPr>
        <w:br w:type="page"/>
      </w:r>
    </w:p>
    <w:p w14:paraId="3FC6BDD8" w14:textId="77777777" w:rsidR="0004236D" w:rsidRDefault="0004236D" w:rsidP="006D1284">
      <w:pPr>
        <w:rPr>
          <w:rFonts w:cs="Segoe UI"/>
          <w:color w:val="808080" w:themeColor="background1" w:themeShade="80"/>
          <w:sz w:val="20"/>
          <w:szCs w:val="20"/>
        </w:rPr>
      </w:pPr>
    </w:p>
    <w:p w14:paraId="387A11E6" w14:textId="08D2DB6F" w:rsidR="007B3D66" w:rsidRDefault="007B3D66" w:rsidP="00934BBA">
      <w:pPr>
        <w:pStyle w:val="Heading1"/>
      </w:pPr>
      <w:bookmarkStart w:id="2" w:name="_Toc63782795"/>
      <w:r>
        <w:t xml:space="preserve">2) </w:t>
      </w:r>
      <w:r w:rsidR="00B7225F">
        <w:t>The Use Case Stakeholders</w:t>
      </w:r>
      <w:bookmarkEnd w:id="2"/>
    </w:p>
    <w:p w14:paraId="0689CEC0" w14:textId="06E8EC0E" w:rsidR="005109A0" w:rsidRPr="001D3373" w:rsidRDefault="005109A0" w:rsidP="005109A0">
      <w:pPr>
        <w:spacing w:after="160" w:line="259" w:lineRule="auto"/>
        <w:rPr>
          <w:rFonts w:eastAsia="Calibri" w:cs="Segoe UI"/>
          <w:sz w:val="22"/>
        </w:rPr>
      </w:pPr>
      <w:r w:rsidRPr="001D3373">
        <w:rPr>
          <w:rFonts w:eastAsia="Calibri" w:cs="Segoe UI"/>
          <w:sz w:val="22"/>
        </w:rPr>
        <w:t xml:space="preserve">Considering </w:t>
      </w:r>
      <w:r w:rsidR="00156EBD" w:rsidRPr="001D3373">
        <w:rPr>
          <w:rFonts w:eastAsia="Calibri" w:cs="Segoe UI"/>
          <w:sz w:val="22"/>
        </w:rPr>
        <w:t xml:space="preserve">the </w:t>
      </w:r>
      <w:r w:rsidRPr="001D3373">
        <w:rPr>
          <w:rFonts w:eastAsia="Calibri" w:cs="Segoe UI"/>
          <w:sz w:val="22"/>
        </w:rPr>
        <w:t xml:space="preserve">desired </w:t>
      </w:r>
      <w:r w:rsidR="00156EBD" w:rsidRPr="001D3373">
        <w:rPr>
          <w:rFonts w:eastAsia="Calibri" w:cs="Segoe UI"/>
          <w:sz w:val="22"/>
        </w:rPr>
        <w:t xml:space="preserve">value or </w:t>
      </w:r>
      <w:r w:rsidRPr="001D3373">
        <w:rPr>
          <w:rFonts w:eastAsia="Calibri" w:cs="Segoe UI"/>
          <w:sz w:val="22"/>
        </w:rPr>
        <w:t xml:space="preserve">benefits of a </w:t>
      </w:r>
      <w:r w:rsidR="00156EBD" w:rsidRPr="001D3373">
        <w:rPr>
          <w:rFonts w:eastAsia="Calibri" w:cs="Segoe UI"/>
          <w:sz w:val="22"/>
        </w:rPr>
        <w:t xml:space="preserve">use case – and its potential harms - </w:t>
      </w:r>
      <w:r w:rsidRPr="001D3373">
        <w:rPr>
          <w:rFonts w:eastAsia="Calibri" w:cs="Segoe UI"/>
          <w:sz w:val="22"/>
        </w:rPr>
        <w:t xml:space="preserve">requires the consideration of </w:t>
      </w:r>
      <w:r w:rsidR="002C3EB8" w:rsidRPr="001D3373">
        <w:rPr>
          <w:rFonts w:eastAsia="Calibri" w:cs="Segoe UI"/>
          <w:sz w:val="22"/>
        </w:rPr>
        <w:t xml:space="preserve">different </w:t>
      </w:r>
      <w:r w:rsidRPr="001D3373">
        <w:rPr>
          <w:rFonts w:eastAsia="Calibri" w:cs="Segoe UI"/>
          <w:sz w:val="22"/>
        </w:rPr>
        <w:t>stakeholders</w:t>
      </w:r>
      <w:r w:rsidR="002C3EB8" w:rsidRPr="001D3373">
        <w:rPr>
          <w:rFonts w:eastAsia="Calibri" w:cs="Segoe UI"/>
          <w:sz w:val="22"/>
        </w:rPr>
        <w:t xml:space="preserve"> and their points of view</w:t>
      </w:r>
      <w:r w:rsidRPr="001D3373">
        <w:rPr>
          <w:rFonts w:eastAsia="Calibri" w:cs="Segoe UI"/>
          <w:sz w:val="22"/>
        </w:rPr>
        <w:t xml:space="preserve">. Stakeholders typically include the people who are responsible for, will use, or will be affected by the </w:t>
      </w:r>
      <w:r w:rsidR="002C3EB8" w:rsidRPr="001D3373">
        <w:rPr>
          <w:rFonts w:eastAsia="Calibri" w:cs="Segoe UI"/>
          <w:sz w:val="22"/>
        </w:rPr>
        <w:t>use case</w:t>
      </w:r>
      <w:r w:rsidRPr="001D3373">
        <w:rPr>
          <w:rFonts w:eastAsia="Calibri" w:cs="Segoe UI"/>
          <w:sz w:val="22"/>
        </w:rPr>
        <w:t xml:space="preserve">. Stakeholders are defined by their role: their duties, contextual identity, or circumstances in relationship to the </w:t>
      </w:r>
      <w:r w:rsidR="0039655F" w:rsidRPr="001D3373">
        <w:rPr>
          <w:rFonts w:eastAsia="Calibri" w:cs="Segoe UI"/>
          <w:sz w:val="22"/>
        </w:rPr>
        <w:t>use case</w:t>
      </w:r>
      <w:r w:rsidRPr="001D3373">
        <w:rPr>
          <w:rFonts w:eastAsia="Calibri" w:cs="Segoe UI"/>
          <w:sz w:val="22"/>
        </w:rPr>
        <w:t xml:space="preserve">. </w:t>
      </w:r>
    </w:p>
    <w:p w14:paraId="6FCD524C" w14:textId="3658716F" w:rsidR="005109A0" w:rsidRPr="001D3373" w:rsidRDefault="005109A0" w:rsidP="005109A0">
      <w:pPr>
        <w:numPr>
          <w:ilvl w:val="0"/>
          <w:numId w:val="20"/>
        </w:numPr>
        <w:spacing w:before="100" w:after="200" w:line="276" w:lineRule="auto"/>
        <w:ind w:left="720"/>
        <w:contextualSpacing/>
        <w:rPr>
          <w:rFonts w:eastAsia="Calibri" w:cs="Segoe UI"/>
          <w:sz w:val="22"/>
        </w:rPr>
      </w:pPr>
      <w:r w:rsidRPr="001D3373">
        <w:rPr>
          <w:rFonts w:eastAsia="Calibri" w:cs="Segoe UI"/>
          <w:b/>
          <w:sz w:val="22"/>
        </w:rPr>
        <w:t>Direct stakeholders</w:t>
      </w:r>
      <w:r w:rsidRPr="001D3373">
        <w:rPr>
          <w:rFonts w:eastAsia="Calibri" w:cs="Segoe UI"/>
          <w:sz w:val="22"/>
        </w:rPr>
        <w:t xml:space="preserve"> interact with </w:t>
      </w:r>
      <w:r w:rsidR="0039655F" w:rsidRPr="001D3373">
        <w:rPr>
          <w:rFonts w:eastAsia="Calibri" w:cs="Segoe UI"/>
          <w:sz w:val="22"/>
        </w:rPr>
        <w:t xml:space="preserve">the </w:t>
      </w:r>
      <w:r w:rsidRPr="001D3373">
        <w:rPr>
          <w:rFonts w:eastAsia="Calibri" w:cs="Segoe UI"/>
          <w:sz w:val="22"/>
        </w:rPr>
        <w:t xml:space="preserve">data </w:t>
      </w:r>
      <w:r w:rsidR="0039655F" w:rsidRPr="001D3373">
        <w:rPr>
          <w:rFonts w:eastAsia="Calibri" w:cs="Segoe UI"/>
          <w:sz w:val="22"/>
        </w:rPr>
        <w:t xml:space="preserve">from a use case </w:t>
      </w:r>
      <w:r w:rsidRPr="001D3373">
        <w:rPr>
          <w:rFonts w:eastAsia="Calibri" w:cs="Segoe UI"/>
          <w:sz w:val="22"/>
        </w:rPr>
        <w:t>directly</w:t>
      </w:r>
      <w:r w:rsidR="00E61586">
        <w:rPr>
          <w:rFonts w:eastAsia="Calibri" w:cs="Segoe UI"/>
          <w:sz w:val="22"/>
        </w:rPr>
        <w:t xml:space="preserve"> and make decisions or take actions based </w:t>
      </w:r>
      <w:r w:rsidR="007262A3">
        <w:rPr>
          <w:rFonts w:eastAsia="Calibri" w:cs="Segoe UI"/>
          <w:sz w:val="22"/>
        </w:rPr>
        <w:t>on results</w:t>
      </w:r>
      <w:r w:rsidRPr="001D3373">
        <w:rPr>
          <w:rFonts w:eastAsia="Calibri" w:cs="Segoe UI"/>
          <w:sz w:val="22"/>
        </w:rPr>
        <w:t xml:space="preserve">. They include </w:t>
      </w:r>
      <w:r w:rsidR="00845F3D">
        <w:rPr>
          <w:rFonts w:eastAsia="Calibri" w:cs="Segoe UI"/>
          <w:sz w:val="22"/>
        </w:rPr>
        <w:t xml:space="preserve">data </w:t>
      </w:r>
      <w:r w:rsidRPr="001D3373">
        <w:rPr>
          <w:rFonts w:eastAsia="Calibri" w:cs="Segoe UI"/>
          <w:sz w:val="22"/>
        </w:rPr>
        <w:t xml:space="preserve">users, </w:t>
      </w:r>
      <w:r w:rsidR="00845F3D">
        <w:rPr>
          <w:rFonts w:eastAsia="Calibri" w:cs="Segoe UI"/>
          <w:sz w:val="22"/>
        </w:rPr>
        <w:t>system developers</w:t>
      </w:r>
      <w:r w:rsidRPr="001D3373">
        <w:rPr>
          <w:rFonts w:eastAsia="Calibri" w:cs="Segoe UI"/>
          <w:sz w:val="22"/>
        </w:rPr>
        <w:t xml:space="preserve">, and even </w:t>
      </w:r>
      <w:r w:rsidR="0040016A" w:rsidRPr="001D3373">
        <w:rPr>
          <w:rFonts w:eastAsia="Calibri" w:cs="Segoe UI"/>
          <w:sz w:val="22"/>
        </w:rPr>
        <w:t xml:space="preserve">data </w:t>
      </w:r>
      <w:r w:rsidRPr="001D3373">
        <w:rPr>
          <w:rFonts w:eastAsia="Calibri" w:cs="Segoe UI"/>
          <w:sz w:val="22"/>
        </w:rPr>
        <w:t>system maintenance staff.</w:t>
      </w:r>
    </w:p>
    <w:p w14:paraId="6E49C361" w14:textId="30AAD13B" w:rsidR="00F94FE8" w:rsidRPr="001D3373" w:rsidRDefault="005109A0" w:rsidP="005109A0">
      <w:pPr>
        <w:numPr>
          <w:ilvl w:val="0"/>
          <w:numId w:val="19"/>
        </w:numPr>
        <w:spacing w:before="100" w:after="200" w:line="276" w:lineRule="auto"/>
        <w:ind w:left="720"/>
        <w:contextualSpacing/>
        <w:rPr>
          <w:rFonts w:eastAsia="Calibri" w:cs="Segoe UI"/>
          <w:sz w:val="22"/>
        </w:rPr>
      </w:pPr>
      <w:r w:rsidRPr="001D3373">
        <w:rPr>
          <w:rFonts w:eastAsia="Calibri" w:cs="Segoe UI"/>
          <w:b/>
          <w:sz w:val="22"/>
        </w:rPr>
        <w:t>Indirect stakeholders</w:t>
      </w:r>
      <w:r w:rsidRPr="001D3373">
        <w:rPr>
          <w:rFonts w:eastAsia="Calibri" w:cs="Segoe UI"/>
          <w:sz w:val="22"/>
        </w:rPr>
        <w:t xml:space="preserve"> are affected by the </w:t>
      </w:r>
      <w:r w:rsidR="0040016A" w:rsidRPr="001D3373">
        <w:rPr>
          <w:rFonts w:eastAsia="Calibri" w:cs="Segoe UI"/>
          <w:sz w:val="22"/>
        </w:rPr>
        <w:t xml:space="preserve">use case data </w:t>
      </w:r>
      <w:r w:rsidRPr="001D3373">
        <w:rPr>
          <w:rFonts w:eastAsia="Calibri" w:cs="Segoe UI"/>
          <w:sz w:val="22"/>
        </w:rPr>
        <w:t>system but, unlike direct stakeholders, they do not have a role that requires them to use or maintain the system. Indirect stakeholders can include groups who may be affected by the downstream effects of the system</w:t>
      </w:r>
      <w:r w:rsidR="00765C25">
        <w:rPr>
          <w:rFonts w:eastAsia="Calibri" w:cs="Segoe UI"/>
          <w:sz w:val="22"/>
        </w:rPr>
        <w:t>, such as parents, students, or future employers</w:t>
      </w:r>
      <w:r w:rsidRPr="001D3373">
        <w:rPr>
          <w:rFonts w:eastAsia="Calibri" w:cs="Segoe UI"/>
          <w:sz w:val="22"/>
        </w:rPr>
        <w:t xml:space="preserve">. </w:t>
      </w:r>
    </w:p>
    <w:p w14:paraId="315B3CBB" w14:textId="08BBE8EE" w:rsidR="00770FB7" w:rsidRPr="001D3373" w:rsidRDefault="005109A0" w:rsidP="005109A0">
      <w:pPr>
        <w:numPr>
          <w:ilvl w:val="0"/>
          <w:numId w:val="19"/>
        </w:numPr>
        <w:spacing w:before="100" w:after="200" w:line="276" w:lineRule="auto"/>
        <w:ind w:left="720"/>
        <w:contextualSpacing/>
        <w:rPr>
          <w:rFonts w:eastAsia="Calibri" w:cs="Segoe UI"/>
          <w:sz w:val="22"/>
        </w:rPr>
      </w:pPr>
      <w:r w:rsidRPr="001D3373">
        <w:rPr>
          <w:rFonts w:eastAsia="Calibri" w:cs="Segoe UI"/>
          <w:b/>
          <w:sz w:val="22"/>
        </w:rPr>
        <w:t>Malicious actors</w:t>
      </w:r>
      <w:r w:rsidRPr="001D3373">
        <w:rPr>
          <w:rFonts w:eastAsia="Calibri" w:cs="Segoe UI"/>
          <w:sz w:val="22"/>
        </w:rPr>
        <w:t xml:space="preserve"> include hackers and others who may intentionally misuse the system. Considering malicious actors is important to supporting safe and reliable </w:t>
      </w:r>
      <w:r w:rsidR="0040016A" w:rsidRPr="001D3373">
        <w:rPr>
          <w:rFonts w:eastAsia="Calibri" w:cs="Segoe UI"/>
          <w:sz w:val="22"/>
        </w:rPr>
        <w:t xml:space="preserve">data </w:t>
      </w:r>
      <w:r w:rsidRPr="001D3373">
        <w:rPr>
          <w:rFonts w:eastAsia="Calibri" w:cs="Segoe UI"/>
          <w:sz w:val="22"/>
        </w:rPr>
        <w:t>systems.</w:t>
      </w:r>
    </w:p>
    <w:p w14:paraId="7B36648A" w14:textId="77777777" w:rsidR="00017797" w:rsidRPr="001D3373" w:rsidRDefault="00017797" w:rsidP="00224C5B">
      <w:pPr>
        <w:spacing w:after="160" w:line="259" w:lineRule="auto"/>
        <w:rPr>
          <w:rFonts w:eastAsia="Times New Roman" w:cs="Segoe UI"/>
          <w:b/>
          <w:bCs/>
          <w:sz w:val="22"/>
        </w:rPr>
      </w:pPr>
    </w:p>
    <w:p w14:paraId="51B4DD5E" w14:textId="3C393F19" w:rsidR="00224C5B" w:rsidRPr="000F7358" w:rsidRDefault="00224C5B" w:rsidP="00224C5B">
      <w:pPr>
        <w:spacing w:after="160" w:line="259" w:lineRule="auto"/>
        <w:rPr>
          <w:rFonts w:eastAsia="Times New Roman" w:cs="Segoe UI"/>
          <w:b/>
          <w:bCs/>
          <w:sz w:val="22"/>
        </w:rPr>
      </w:pPr>
      <w:r w:rsidRPr="000F7358">
        <w:rPr>
          <w:rFonts w:eastAsia="Times New Roman" w:cs="Segoe UI"/>
          <w:b/>
          <w:bCs/>
          <w:sz w:val="22"/>
        </w:rPr>
        <w:t>Who are the stakeholder groups for this use case, and how are they involved in its development?</w:t>
      </w:r>
    </w:p>
    <w:tbl>
      <w:tblPr>
        <w:tblStyle w:val="TableGrid1"/>
        <w:tblW w:w="0" w:type="auto"/>
        <w:tblLook w:val="04A0" w:firstRow="1" w:lastRow="0" w:firstColumn="1" w:lastColumn="0" w:noHBand="0" w:noVBand="1"/>
      </w:tblPr>
      <w:tblGrid>
        <w:gridCol w:w="3041"/>
        <w:gridCol w:w="3344"/>
        <w:gridCol w:w="3960"/>
      </w:tblGrid>
      <w:tr w:rsidR="00224C5B" w:rsidRPr="000F7358" w14:paraId="4399EBD3" w14:textId="77777777" w:rsidTr="00017797">
        <w:tc>
          <w:tcPr>
            <w:tcW w:w="3041" w:type="dxa"/>
          </w:tcPr>
          <w:p w14:paraId="15FF3126" w14:textId="650DFBAA" w:rsidR="00224C5B" w:rsidRPr="000F7358" w:rsidRDefault="00017797" w:rsidP="00224C5B">
            <w:pPr>
              <w:spacing w:line="240" w:lineRule="auto"/>
              <w:rPr>
                <w:rFonts w:eastAsia="Calibri" w:cs="Segoe UI"/>
                <w:b/>
                <w:bCs/>
                <w:sz w:val="22"/>
              </w:rPr>
            </w:pPr>
            <w:r>
              <w:rPr>
                <w:rFonts w:eastAsia="Calibri" w:cs="Segoe UI"/>
                <w:b/>
                <w:bCs/>
                <w:sz w:val="22"/>
              </w:rPr>
              <w:t xml:space="preserve">Possible </w:t>
            </w:r>
            <w:r w:rsidR="00224C5B" w:rsidRPr="000F7358">
              <w:rPr>
                <w:rFonts w:eastAsia="Calibri" w:cs="Segoe UI"/>
                <w:b/>
                <w:bCs/>
                <w:sz w:val="22"/>
              </w:rPr>
              <w:t>Stakeholder Group</w:t>
            </w:r>
            <w:r>
              <w:rPr>
                <w:rFonts w:eastAsia="Calibri" w:cs="Segoe UI"/>
                <w:b/>
                <w:bCs/>
                <w:sz w:val="22"/>
              </w:rPr>
              <w:t>s</w:t>
            </w:r>
          </w:p>
        </w:tc>
        <w:tc>
          <w:tcPr>
            <w:tcW w:w="3344" w:type="dxa"/>
          </w:tcPr>
          <w:p w14:paraId="7A0D4D67" w14:textId="77777777" w:rsidR="00224C5B" w:rsidRPr="000F7358" w:rsidRDefault="00224C5B" w:rsidP="00224C5B">
            <w:pPr>
              <w:spacing w:line="240" w:lineRule="auto"/>
              <w:rPr>
                <w:rFonts w:eastAsia="Calibri" w:cs="Segoe UI"/>
                <w:b/>
                <w:bCs/>
                <w:sz w:val="22"/>
              </w:rPr>
            </w:pPr>
            <w:r w:rsidRPr="000F7358">
              <w:rPr>
                <w:rFonts w:eastAsia="Calibri" w:cs="Segoe UI"/>
                <w:b/>
                <w:bCs/>
                <w:sz w:val="22"/>
              </w:rPr>
              <w:t>Relationship to Use Case</w:t>
            </w:r>
          </w:p>
        </w:tc>
        <w:tc>
          <w:tcPr>
            <w:tcW w:w="3960" w:type="dxa"/>
          </w:tcPr>
          <w:p w14:paraId="6B5F5703" w14:textId="77777777" w:rsidR="00224C5B" w:rsidRPr="000F7358" w:rsidRDefault="00224C5B" w:rsidP="00224C5B">
            <w:pPr>
              <w:spacing w:line="240" w:lineRule="auto"/>
              <w:rPr>
                <w:rFonts w:eastAsia="Calibri" w:cs="Segoe UI"/>
                <w:b/>
                <w:bCs/>
                <w:sz w:val="22"/>
              </w:rPr>
            </w:pPr>
            <w:r w:rsidRPr="000F7358">
              <w:rPr>
                <w:rFonts w:eastAsia="Calibri" w:cs="Segoe UI"/>
                <w:b/>
                <w:bCs/>
                <w:sz w:val="22"/>
              </w:rPr>
              <w:t>Involvement in Use Case</w:t>
            </w:r>
          </w:p>
        </w:tc>
      </w:tr>
      <w:tr w:rsidR="00224C5B" w:rsidRPr="000F7358" w14:paraId="5E039065" w14:textId="77777777" w:rsidTr="00017797">
        <w:tc>
          <w:tcPr>
            <w:tcW w:w="3041" w:type="dxa"/>
          </w:tcPr>
          <w:p w14:paraId="02F8E07D" w14:textId="77777777" w:rsidR="00224C5B" w:rsidRPr="000F7358" w:rsidRDefault="00224C5B" w:rsidP="00224C5B">
            <w:pPr>
              <w:spacing w:line="240" w:lineRule="auto"/>
              <w:rPr>
                <w:rFonts w:eastAsia="Calibri" w:cs="Segoe UI"/>
                <w:sz w:val="22"/>
              </w:rPr>
            </w:pPr>
            <w:r w:rsidRPr="000F7358">
              <w:rPr>
                <w:rFonts w:eastAsia="Calibri" w:cs="Segoe UI"/>
                <w:sz w:val="22"/>
              </w:rPr>
              <w:t>Students</w:t>
            </w:r>
          </w:p>
        </w:tc>
        <w:tc>
          <w:tcPr>
            <w:tcW w:w="3344" w:type="dxa"/>
          </w:tcPr>
          <w:p w14:paraId="20C8BEEE" w14:textId="77777777" w:rsidR="00224C5B" w:rsidRPr="00113E0C" w:rsidRDefault="00224C5B" w:rsidP="00224C5B">
            <w:pPr>
              <w:spacing w:line="240" w:lineRule="auto"/>
              <w:rPr>
                <w:rFonts w:eastAsia="Calibri" w:cs="Segoe UI"/>
                <w:i/>
                <w:iCs/>
                <w:color w:val="0054A6" w:themeColor="text2"/>
                <w:szCs w:val="18"/>
              </w:rPr>
            </w:pPr>
            <w:r w:rsidRPr="00113E0C">
              <w:rPr>
                <w:rFonts w:eastAsia="Calibri" w:cs="Segoe UI"/>
                <w:i/>
                <w:iCs/>
                <w:color w:val="0054A6" w:themeColor="text2"/>
                <w:szCs w:val="18"/>
              </w:rPr>
              <w:t>For example, will students be providing data? Receiving recommendations?</w:t>
            </w:r>
          </w:p>
        </w:tc>
        <w:tc>
          <w:tcPr>
            <w:tcW w:w="3960" w:type="dxa"/>
          </w:tcPr>
          <w:p w14:paraId="505167AF" w14:textId="47A1A600" w:rsidR="00224C5B" w:rsidRPr="00113E0C" w:rsidRDefault="00224C5B" w:rsidP="00224C5B">
            <w:pPr>
              <w:spacing w:line="240" w:lineRule="auto"/>
              <w:rPr>
                <w:rFonts w:eastAsia="Calibri" w:cs="Segoe UI"/>
                <w:i/>
                <w:iCs/>
                <w:color w:val="0054A6" w:themeColor="text2"/>
                <w:szCs w:val="18"/>
              </w:rPr>
            </w:pPr>
            <w:r w:rsidRPr="00113E0C">
              <w:rPr>
                <w:rFonts w:eastAsia="Calibri" w:cs="Segoe UI"/>
                <w:i/>
                <w:iCs/>
                <w:color w:val="0054A6" w:themeColor="text2"/>
                <w:szCs w:val="18"/>
              </w:rPr>
              <w:t xml:space="preserve">For example, have students been asked </w:t>
            </w:r>
            <w:r w:rsidR="009E61D1">
              <w:rPr>
                <w:rFonts w:eastAsia="Calibri" w:cs="Segoe UI"/>
                <w:i/>
                <w:iCs/>
                <w:color w:val="0054A6" w:themeColor="text2"/>
                <w:szCs w:val="18"/>
              </w:rPr>
              <w:t>permission to use their data</w:t>
            </w:r>
            <w:r w:rsidRPr="00113E0C">
              <w:rPr>
                <w:rFonts w:eastAsia="Calibri" w:cs="Segoe UI"/>
                <w:i/>
                <w:iCs/>
                <w:color w:val="0054A6" w:themeColor="text2"/>
                <w:szCs w:val="18"/>
              </w:rPr>
              <w:t xml:space="preserve">? </w:t>
            </w:r>
            <w:proofErr w:type="gramStart"/>
            <w:r w:rsidRPr="00113E0C">
              <w:rPr>
                <w:rFonts w:eastAsia="Calibri" w:cs="Segoe UI"/>
                <w:i/>
                <w:iCs/>
                <w:color w:val="0054A6" w:themeColor="text2"/>
                <w:szCs w:val="18"/>
              </w:rPr>
              <w:t>Or</w:t>
            </w:r>
            <w:r w:rsidR="009E61D1">
              <w:rPr>
                <w:rFonts w:eastAsia="Calibri" w:cs="Segoe UI"/>
                <w:i/>
                <w:iCs/>
                <w:color w:val="0054A6" w:themeColor="text2"/>
                <w:szCs w:val="18"/>
              </w:rPr>
              <w:t>,</w:t>
            </w:r>
            <w:proofErr w:type="gramEnd"/>
            <w:r w:rsidRPr="00113E0C">
              <w:rPr>
                <w:rFonts w:eastAsia="Calibri" w:cs="Segoe UI"/>
                <w:i/>
                <w:iCs/>
                <w:color w:val="0054A6" w:themeColor="text2"/>
                <w:szCs w:val="18"/>
              </w:rPr>
              <w:t xml:space="preserve"> how </w:t>
            </w:r>
            <w:r w:rsidR="00FD0B8D" w:rsidRPr="00113E0C">
              <w:rPr>
                <w:rFonts w:eastAsia="Calibri" w:cs="Segoe UI"/>
                <w:i/>
                <w:iCs/>
                <w:color w:val="0054A6" w:themeColor="text2"/>
                <w:szCs w:val="18"/>
              </w:rPr>
              <w:t>would they</w:t>
            </w:r>
            <w:r w:rsidRPr="00113E0C">
              <w:rPr>
                <w:rFonts w:eastAsia="Calibri" w:cs="Segoe UI"/>
                <w:i/>
                <w:iCs/>
                <w:color w:val="0054A6" w:themeColor="text2"/>
                <w:szCs w:val="18"/>
              </w:rPr>
              <w:t xml:space="preserve"> </w:t>
            </w:r>
            <w:r w:rsidR="00FD0B8D">
              <w:rPr>
                <w:rFonts w:eastAsia="Calibri" w:cs="Segoe UI"/>
                <w:i/>
                <w:iCs/>
                <w:color w:val="0054A6" w:themeColor="text2"/>
                <w:szCs w:val="18"/>
              </w:rPr>
              <w:t xml:space="preserve">prefer </w:t>
            </w:r>
            <w:r w:rsidRPr="00113E0C">
              <w:rPr>
                <w:rFonts w:eastAsia="Calibri" w:cs="Segoe UI"/>
                <w:i/>
                <w:iCs/>
                <w:color w:val="0054A6" w:themeColor="text2"/>
                <w:szCs w:val="18"/>
              </w:rPr>
              <w:t xml:space="preserve">to receive recommendations? </w:t>
            </w:r>
          </w:p>
        </w:tc>
      </w:tr>
      <w:tr w:rsidR="00224C5B" w:rsidRPr="000F7358" w14:paraId="721511CB" w14:textId="77777777" w:rsidTr="00017797">
        <w:tc>
          <w:tcPr>
            <w:tcW w:w="3041" w:type="dxa"/>
          </w:tcPr>
          <w:p w14:paraId="49C75B24" w14:textId="77777777" w:rsidR="00224C5B" w:rsidRPr="000F7358" w:rsidRDefault="00224C5B" w:rsidP="00224C5B">
            <w:pPr>
              <w:spacing w:line="240" w:lineRule="auto"/>
              <w:rPr>
                <w:rFonts w:eastAsia="Calibri" w:cs="Segoe UI"/>
                <w:sz w:val="22"/>
              </w:rPr>
            </w:pPr>
            <w:r w:rsidRPr="000F7358">
              <w:rPr>
                <w:rFonts w:eastAsia="Calibri" w:cs="Segoe UI"/>
                <w:sz w:val="22"/>
              </w:rPr>
              <w:t>Parents or Guardians</w:t>
            </w:r>
          </w:p>
        </w:tc>
        <w:tc>
          <w:tcPr>
            <w:tcW w:w="3344" w:type="dxa"/>
          </w:tcPr>
          <w:p w14:paraId="639F0863" w14:textId="77777777" w:rsidR="00224C5B" w:rsidRPr="000F7358" w:rsidRDefault="00224C5B" w:rsidP="00224C5B">
            <w:pPr>
              <w:spacing w:line="240" w:lineRule="auto"/>
              <w:rPr>
                <w:rFonts w:eastAsia="Calibri" w:cs="Segoe UI"/>
                <w:color w:val="808080"/>
                <w:sz w:val="22"/>
              </w:rPr>
            </w:pPr>
          </w:p>
          <w:p w14:paraId="000055DD" w14:textId="620B3938" w:rsidR="00F94FE8" w:rsidRPr="000F7358" w:rsidRDefault="00F94FE8" w:rsidP="00224C5B">
            <w:pPr>
              <w:spacing w:line="240" w:lineRule="auto"/>
              <w:rPr>
                <w:rFonts w:eastAsia="Calibri" w:cs="Segoe UI"/>
                <w:color w:val="808080"/>
                <w:sz w:val="22"/>
              </w:rPr>
            </w:pPr>
          </w:p>
        </w:tc>
        <w:tc>
          <w:tcPr>
            <w:tcW w:w="3960" w:type="dxa"/>
          </w:tcPr>
          <w:p w14:paraId="27EAB456" w14:textId="77777777" w:rsidR="00224C5B" w:rsidRPr="000F7358" w:rsidRDefault="00224C5B" w:rsidP="00224C5B">
            <w:pPr>
              <w:spacing w:line="240" w:lineRule="auto"/>
              <w:rPr>
                <w:rFonts w:eastAsia="Calibri" w:cs="Segoe UI"/>
                <w:color w:val="808080"/>
                <w:sz w:val="22"/>
              </w:rPr>
            </w:pPr>
          </w:p>
        </w:tc>
      </w:tr>
      <w:tr w:rsidR="00224C5B" w:rsidRPr="000F7358" w14:paraId="5C3E9DA8" w14:textId="77777777" w:rsidTr="00017797">
        <w:tc>
          <w:tcPr>
            <w:tcW w:w="3041" w:type="dxa"/>
          </w:tcPr>
          <w:p w14:paraId="2D589C79" w14:textId="77777777" w:rsidR="00224C5B" w:rsidRPr="000F7358" w:rsidRDefault="00224C5B" w:rsidP="00224C5B">
            <w:pPr>
              <w:spacing w:line="240" w:lineRule="auto"/>
              <w:rPr>
                <w:rFonts w:eastAsia="Calibri" w:cs="Segoe UI"/>
                <w:sz w:val="22"/>
              </w:rPr>
            </w:pPr>
            <w:r w:rsidRPr="000F7358">
              <w:rPr>
                <w:rFonts w:eastAsia="Calibri" w:cs="Segoe UI"/>
                <w:sz w:val="22"/>
              </w:rPr>
              <w:t>Educators (Faculty or Teachers)</w:t>
            </w:r>
          </w:p>
        </w:tc>
        <w:tc>
          <w:tcPr>
            <w:tcW w:w="3344" w:type="dxa"/>
          </w:tcPr>
          <w:p w14:paraId="2A133ED6" w14:textId="77777777" w:rsidR="00224C5B" w:rsidRPr="000F7358" w:rsidRDefault="00224C5B" w:rsidP="00224C5B">
            <w:pPr>
              <w:spacing w:line="240" w:lineRule="auto"/>
              <w:rPr>
                <w:rFonts w:eastAsia="Calibri" w:cs="Segoe UI"/>
                <w:color w:val="808080"/>
                <w:sz w:val="22"/>
              </w:rPr>
            </w:pPr>
          </w:p>
          <w:p w14:paraId="3B778E05" w14:textId="67119F25" w:rsidR="00F94FE8" w:rsidRPr="000F7358" w:rsidRDefault="00F94FE8" w:rsidP="00224C5B">
            <w:pPr>
              <w:spacing w:line="240" w:lineRule="auto"/>
              <w:rPr>
                <w:rFonts w:eastAsia="Calibri" w:cs="Segoe UI"/>
                <w:color w:val="808080"/>
                <w:sz w:val="22"/>
              </w:rPr>
            </w:pPr>
          </w:p>
        </w:tc>
        <w:tc>
          <w:tcPr>
            <w:tcW w:w="3960" w:type="dxa"/>
          </w:tcPr>
          <w:p w14:paraId="74903B44" w14:textId="77777777" w:rsidR="00224C5B" w:rsidRPr="000F7358" w:rsidRDefault="00224C5B" w:rsidP="00224C5B">
            <w:pPr>
              <w:spacing w:line="240" w:lineRule="auto"/>
              <w:rPr>
                <w:rFonts w:eastAsia="Calibri" w:cs="Segoe UI"/>
                <w:color w:val="808080"/>
                <w:sz w:val="22"/>
              </w:rPr>
            </w:pPr>
          </w:p>
        </w:tc>
      </w:tr>
      <w:tr w:rsidR="00224C5B" w:rsidRPr="000F7358" w14:paraId="0F3E463E" w14:textId="77777777" w:rsidTr="00017797">
        <w:tc>
          <w:tcPr>
            <w:tcW w:w="3041" w:type="dxa"/>
          </w:tcPr>
          <w:p w14:paraId="69331CE8" w14:textId="7145B976" w:rsidR="00224C5B" w:rsidRPr="000F7358" w:rsidRDefault="00224C5B" w:rsidP="00224C5B">
            <w:pPr>
              <w:spacing w:line="240" w:lineRule="auto"/>
              <w:rPr>
                <w:rFonts w:eastAsia="Calibri" w:cs="Segoe UI"/>
                <w:sz w:val="22"/>
              </w:rPr>
            </w:pPr>
            <w:r w:rsidRPr="000F7358">
              <w:rPr>
                <w:rFonts w:eastAsia="Calibri" w:cs="Segoe UI"/>
                <w:sz w:val="22"/>
              </w:rPr>
              <w:t xml:space="preserve">School or </w:t>
            </w:r>
            <w:r w:rsidR="009F4B2C">
              <w:rPr>
                <w:rFonts w:eastAsia="Calibri" w:cs="Segoe UI"/>
                <w:sz w:val="22"/>
              </w:rPr>
              <w:t xml:space="preserve">Department </w:t>
            </w:r>
            <w:r w:rsidRPr="000F7358">
              <w:rPr>
                <w:rFonts w:eastAsia="Calibri" w:cs="Segoe UI"/>
                <w:sz w:val="22"/>
              </w:rPr>
              <w:t>Leaders</w:t>
            </w:r>
          </w:p>
        </w:tc>
        <w:tc>
          <w:tcPr>
            <w:tcW w:w="3344" w:type="dxa"/>
          </w:tcPr>
          <w:p w14:paraId="221ED67F" w14:textId="77777777" w:rsidR="00224C5B" w:rsidRPr="000F7358" w:rsidRDefault="00224C5B" w:rsidP="00224C5B">
            <w:pPr>
              <w:spacing w:line="240" w:lineRule="auto"/>
              <w:rPr>
                <w:rFonts w:eastAsia="Calibri" w:cs="Segoe UI"/>
                <w:color w:val="808080"/>
                <w:sz w:val="22"/>
              </w:rPr>
            </w:pPr>
          </w:p>
          <w:p w14:paraId="68E8D92E" w14:textId="3F5E5CE7" w:rsidR="00F94FE8" w:rsidRPr="000F7358" w:rsidRDefault="00F94FE8" w:rsidP="00224C5B">
            <w:pPr>
              <w:spacing w:line="240" w:lineRule="auto"/>
              <w:rPr>
                <w:rFonts w:eastAsia="Calibri" w:cs="Segoe UI"/>
                <w:color w:val="808080"/>
                <w:sz w:val="22"/>
              </w:rPr>
            </w:pPr>
          </w:p>
        </w:tc>
        <w:tc>
          <w:tcPr>
            <w:tcW w:w="3960" w:type="dxa"/>
          </w:tcPr>
          <w:p w14:paraId="47E09EF0" w14:textId="77777777" w:rsidR="00224C5B" w:rsidRPr="000F7358" w:rsidRDefault="00224C5B" w:rsidP="00224C5B">
            <w:pPr>
              <w:spacing w:line="240" w:lineRule="auto"/>
              <w:rPr>
                <w:rFonts w:eastAsia="Calibri" w:cs="Segoe UI"/>
                <w:color w:val="808080"/>
                <w:sz w:val="22"/>
              </w:rPr>
            </w:pPr>
          </w:p>
        </w:tc>
      </w:tr>
      <w:tr w:rsidR="00224C5B" w:rsidRPr="000F7358" w14:paraId="682DD451" w14:textId="77777777" w:rsidTr="00017797">
        <w:tc>
          <w:tcPr>
            <w:tcW w:w="3041" w:type="dxa"/>
          </w:tcPr>
          <w:p w14:paraId="63195EF6" w14:textId="51C6547A" w:rsidR="00224C5B" w:rsidRPr="000F7358" w:rsidRDefault="009F4B2C" w:rsidP="00224C5B">
            <w:pPr>
              <w:spacing w:line="240" w:lineRule="auto"/>
              <w:rPr>
                <w:rFonts w:eastAsia="Calibri" w:cs="Segoe UI"/>
                <w:sz w:val="22"/>
              </w:rPr>
            </w:pPr>
            <w:r>
              <w:rPr>
                <w:rFonts w:eastAsia="Calibri" w:cs="Segoe UI"/>
                <w:sz w:val="22"/>
              </w:rPr>
              <w:t xml:space="preserve">School </w:t>
            </w:r>
            <w:r w:rsidR="00224C5B" w:rsidRPr="000F7358">
              <w:rPr>
                <w:rFonts w:eastAsia="Calibri" w:cs="Segoe UI"/>
                <w:sz w:val="22"/>
              </w:rPr>
              <w:t xml:space="preserve">System </w:t>
            </w:r>
            <w:r>
              <w:rPr>
                <w:rFonts w:eastAsia="Calibri" w:cs="Segoe UI"/>
                <w:sz w:val="22"/>
              </w:rPr>
              <w:t xml:space="preserve">or Institutional </w:t>
            </w:r>
            <w:r w:rsidR="00224C5B" w:rsidRPr="000F7358">
              <w:rPr>
                <w:rFonts w:eastAsia="Calibri" w:cs="Segoe UI"/>
                <w:sz w:val="22"/>
              </w:rPr>
              <w:t>Leaders</w:t>
            </w:r>
          </w:p>
        </w:tc>
        <w:tc>
          <w:tcPr>
            <w:tcW w:w="3344" w:type="dxa"/>
          </w:tcPr>
          <w:p w14:paraId="674A638B" w14:textId="77777777" w:rsidR="00224C5B" w:rsidRPr="000F7358" w:rsidRDefault="00224C5B" w:rsidP="00224C5B">
            <w:pPr>
              <w:spacing w:line="240" w:lineRule="auto"/>
              <w:rPr>
                <w:rFonts w:eastAsia="Calibri" w:cs="Segoe UI"/>
                <w:color w:val="808080"/>
                <w:sz w:val="22"/>
              </w:rPr>
            </w:pPr>
          </w:p>
          <w:p w14:paraId="5F5CE42C" w14:textId="1417920B" w:rsidR="00F94FE8" w:rsidRPr="000F7358" w:rsidRDefault="00F94FE8" w:rsidP="00224C5B">
            <w:pPr>
              <w:spacing w:line="240" w:lineRule="auto"/>
              <w:rPr>
                <w:rFonts w:eastAsia="Calibri" w:cs="Segoe UI"/>
                <w:color w:val="808080"/>
                <w:sz w:val="22"/>
              </w:rPr>
            </w:pPr>
          </w:p>
        </w:tc>
        <w:tc>
          <w:tcPr>
            <w:tcW w:w="3960" w:type="dxa"/>
          </w:tcPr>
          <w:p w14:paraId="09AA5FE7" w14:textId="77777777" w:rsidR="00224C5B" w:rsidRPr="000F7358" w:rsidRDefault="00224C5B" w:rsidP="00224C5B">
            <w:pPr>
              <w:spacing w:line="240" w:lineRule="auto"/>
              <w:rPr>
                <w:rFonts w:eastAsia="Calibri" w:cs="Segoe UI"/>
                <w:color w:val="808080"/>
                <w:sz w:val="22"/>
              </w:rPr>
            </w:pPr>
          </w:p>
        </w:tc>
      </w:tr>
      <w:tr w:rsidR="00224C5B" w:rsidRPr="000F7358" w14:paraId="4EB280DC" w14:textId="77777777" w:rsidTr="00017797">
        <w:tc>
          <w:tcPr>
            <w:tcW w:w="3041" w:type="dxa"/>
          </w:tcPr>
          <w:p w14:paraId="4137187E" w14:textId="77777777" w:rsidR="00224C5B" w:rsidRPr="000F7358" w:rsidRDefault="00224C5B" w:rsidP="00224C5B">
            <w:pPr>
              <w:spacing w:line="240" w:lineRule="auto"/>
              <w:rPr>
                <w:rFonts w:eastAsia="Calibri" w:cs="Segoe UI"/>
                <w:sz w:val="22"/>
              </w:rPr>
            </w:pPr>
            <w:r w:rsidRPr="000F7358">
              <w:rPr>
                <w:rFonts w:eastAsia="Calibri" w:cs="Segoe UI"/>
                <w:sz w:val="22"/>
              </w:rPr>
              <w:t>Researchers</w:t>
            </w:r>
          </w:p>
        </w:tc>
        <w:tc>
          <w:tcPr>
            <w:tcW w:w="3344" w:type="dxa"/>
          </w:tcPr>
          <w:p w14:paraId="5D3A65C4" w14:textId="77777777" w:rsidR="00224C5B" w:rsidRPr="000F7358" w:rsidRDefault="00224C5B" w:rsidP="00224C5B">
            <w:pPr>
              <w:spacing w:line="240" w:lineRule="auto"/>
              <w:rPr>
                <w:rFonts w:eastAsia="Calibri" w:cs="Segoe UI"/>
                <w:color w:val="808080"/>
                <w:sz w:val="22"/>
              </w:rPr>
            </w:pPr>
          </w:p>
          <w:p w14:paraId="79B37748" w14:textId="2BD9CA80" w:rsidR="00F94FE8" w:rsidRPr="000F7358" w:rsidRDefault="00F94FE8" w:rsidP="00224C5B">
            <w:pPr>
              <w:spacing w:line="240" w:lineRule="auto"/>
              <w:rPr>
                <w:rFonts w:eastAsia="Calibri" w:cs="Segoe UI"/>
                <w:color w:val="808080"/>
                <w:sz w:val="22"/>
              </w:rPr>
            </w:pPr>
          </w:p>
        </w:tc>
        <w:tc>
          <w:tcPr>
            <w:tcW w:w="3960" w:type="dxa"/>
          </w:tcPr>
          <w:p w14:paraId="74F3F95E" w14:textId="77777777" w:rsidR="00224C5B" w:rsidRPr="000F7358" w:rsidRDefault="00224C5B" w:rsidP="00224C5B">
            <w:pPr>
              <w:spacing w:line="240" w:lineRule="auto"/>
              <w:rPr>
                <w:rFonts w:eastAsia="Calibri" w:cs="Segoe UI"/>
                <w:color w:val="808080"/>
                <w:sz w:val="22"/>
              </w:rPr>
            </w:pPr>
          </w:p>
        </w:tc>
      </w:tr>
      <w:tr w:rsidR="00B86327" w:rsidRPr="000F7358" w14:paraId="7D5AA828" w14:textId="77777777" w:rsidTr="00017797">
        <w:tc>
          <w:tcPr>
            <w:tcW w:w="3041" w:type="dxa"/>
          </w:tcPr>
          <w:p w14:paraId="7BE2CC4A" w14:textId="77777777" w:rsidR="00B86327" w:rsidRDefault="00017797" w:rsidP="00224C5B">
            <w:pPr>
              <w:spacing w:line="240" w:lineRule="auto"/>
              <w:rPr>
                <w:rFonts w:eastAsia="Calibri" w:cs="Segoe UI"/>
                <w:sz w:val="22"/>
              </w:rPr>
            </w:pPr>
            <w:r>
              <w:rPr>
                <w:rFonts w:eastAsia="Calibri" w:cs="Segoe UI"/>
                <w:sz w:val="22"/>
              </w:rPr>
              <w:t>Future Employers of Learners</w:t>
            </w:r>
          </w:p>
          <w:p w14:paraId="4027C2B2" w14:textId="5D7F68C2" w:rsidR="00017797" w:rsidRPr="000F7358" w:rsidRDefault="00017797" w:rsidP="00224C5B">
            <w:pPr>
              <w:spacing w:line="240" w:lineRule="auto"/>
              <w:rPr>
                <w:rFonts w:eastAsia="Calibri" w:cs="Segoe UI"/>
                <w:sz w:val="22"/>
              </w:rPr>
            </w:pPr>
          </w:p>
        </w:tc>
        <w:tc>
          <w:tcPr>
            <w:tcW w:w="3344" w:type="dxa"/>
          </w:tcPr>
          <w:p w14:paraId="5065054C" w14:textId="77777777" w:rsidR="00B86327" w:rsidRPr="000F7358" w:rsidRDefault="00B86327" w:rsidP="00224C5B">
            <w:pPr>
              <w:spacing w:line="240" w:lineRule="auto"/>
              <w:rPr>
                <w:rFonts w:eastAsia="Calibri" w:cs="Segoe UI"/>
                <w:color w:val="808080"/>
                <w:sz w:val="22"/>
              </w:rPr>
            </w:pPr>
          </w:p>
        </w:tc>
        <w:tc>
          <w:tcPr>
            <w:tcW w:w="3960" w:type="dxa"/>
          </w:tcPr>
          <w:p w14:paraId="4E891E42" w14:textId="77777777" w:rsidR="00B86327" w:rsidRPr="000F7358" w:rsidRDefault="00B86327" w:rsidP="00224C5B">
            <w:pPr>
              <w:spacing w:line="240" w:lineRule="auto"/>
              <w:rPr>
                <w:rFonts w:eastAsia="Calibri" w:cs="Segoe UI"/>
                <w:color w:val="808080"/>
                <w:sz w:val="22"/>
              </w:rPr>
            </w:pPr>
          </w:p>
        </w:tc>
      </w:tr>
      <w:tr w:rsidR="0040016A" w:rsidRPr="000F7358" w14:paraId="0C26ABB7" w14:textId="77777777" w:rsidTr="00017797">
        <w:tc>
          <w:tcPr>
            <w:tcW w:w="3041" w:type="dxa"/>
          </w:tcPr>
          <w:p w14:paraId="2F71002F" w14:textId="77777777" w:rsidR="0040016A" w:rsidRDefault="009F4B2C" w:rsidP="00224C5B">
            <w:pPr>
              <w:spacing w:line="240" w:lineRule="auto"/>
              <w:rPr>
                <w:rFonts w:eastAsia="Calibri" w:cs="Segoe UI"/>
                <w:sz w:val="22"/>
              </w:rPr>
            </w:pPr>
            <w:r>
              <w:rPr>
                <w:rFonts w:eastAsia="Calibri" w:cs="Segoe UI"/>
                <w:sz w:val="22"/>
              </w:rPr>
              <w:t xml:space="preserve">Potential Malicious Actors </w:t>
            </w:r>
          </w:p>
          <w:p w14:paraId="4A302D1F" w14:textId="3B6F1477" w:rsidR="009F4B2C" w:rsidRPr="000F7358" w:rsidRDefault="009F4B2C" w:rsidP="00224C5B">
            <w:pPr>
              <w:spacing w:line="240" w:lineRule="auto"/>
              <w:rPr>
                <w:rFonts w:eastAsia="Calibri" w:cs="Segoe UI"/>
                <w:sz w:val="22"/>
              </w:rPr>
            </w:pPr>
          </w:p>
        </w:tc>
        <w:tc>
          <w:tcPr>
            <w:tcW w:w="3344" w:type="dxa"/>
          </w:tcPr>
          <w:p w14:paraId="353FDD80" w14:textId="77777777" w:rsidR="0040016A" w:rsidRPr="000F7358" w:rsidRDefault="0040016A" w:rsidP="00224C5B">
            <w:pPr>
              <w:spacing w:line="240" w:lineRule="auto"/>
              <w:rPr>
                <w:rFonts w:eastAsia="Calibri" w:cs="Segoe UI"/>
                <w:color w:val="808080"/>
                <w:sz w:val="22"/>
              </w:rPr>
            </w:pPr>
          </w:p>
        </w:tc>
        <w:tc>
          <w:tcPr>
            <w:tcW w:w="3960" w:type="dxa"/>
          </w:tcPr>
          <w:p w14:paraId="6E213CCE" w14:textId="77777777" w:rsidR="0040016A" w:rsidRPr="000F7358" w:rsidRDefault="0040016A" w:rsidP="00224C5B">
            <w:pPr>
              <w:spacing w:line="240" w:lineRule="auto"/>
              <w:rPr>
                <w:rFonts w:eastAsia="Calibri" w:cs="Segoe UI"/>
                <w:color w:val="808080"/>
                <w:sz w:val="22"/>
              </w:rPr>
            </w:pPr>
          </w:p>
        </w:tc>
      </w:tr>
    </w:tbl>
    <w:p w14:paraId="30B5802E" w14:textId="77777777" w:rsidR="00774132" w:rsidRDefault="00774132" w:rsidP="006261A7">
      <w:pPr>
        <w:spacing w:after="160" w:line="259" w:lineRule="auto"/>
        <w:rPr>
          <w:rFonts w:eastAsia="Times New Roman" w:cs="Segoe UI"/>
          <w:b/>
          <w:bCs/>
          <w:sz w:val="22"/>
        </w:rPr>
      </w:pPr>
    </w:p>
    <w:p w14:paraId="6BA00B26" w14:textId="77777777" w:rsidR="001D3373" w:rsidRDefault="001D3373">
      <w:pPr>
        <w:spacing w:line="240" w:lineRule="auto"/>
        <w:rPr>
          <w:rFonts w:eastAsia="Times New Roman" w:cs="Segoe UI"/>
          <w:b/>
          <w:bCs/>
          <w:sz w:val="22"/>
        </w:rPr>
      </w:pPr>
      <w:r>
        <w:rPr>
          <w:rFonts w:eastAsia="Times New Roman" w:cs="Segoe UI"/>
          <w:b/>
          <w:bCs/>
          <w:sz w:val="22"/>
        </w:rPr>
        <w:br w:type="page"/>
      </w:r>
    </w:p>
    <w:p w14:paraId="14703276" w14:textId="77777777" w:rsidR="001D3373" w:rsidRDefault="001D3373" w:rsidP="006261A7">
      <w:pPr>
        <w:spacing w:after="160" w:line="259" w:lineRule="auto"/>
        <w:rPr>
          <w:rFonts w:eastAsia="Times New Roman" w:cs="Segoe UI"/>
          <w:b/>
          <w:bCs/>
          <w:sz w:val="22"/>
        </w:rPr>
      </w:pPr>
    </w:p>
    <w:p w14:paraId="1F4F7F6E" w14:textId="75D8ACF5" w:rsidR="006261A7" w:rsidRPr="000F7358" w:rsidRDefault="006261A7" w:rsidP="006261A7">
      <w:pPr>
        <w:spacing w:after="160" w:line="259" w:lineRule="auto"/>
        <w:rPr>
          <w:rFonts w:eastAsia="Times New Roman" w:cs="Segoe UI"/>
          <w:b/>
          <w:bCs/>
          <w:sz w:val="22"/>
        </w:rPr>
      </w:pPr>
      <w:r>
        <w:rPr>
          <w:rFonts w:eastAsia="Times New Roman" w:cs="Segoe UI"/>
          <w:b/>
          <w:bCs/>
          <w:sz w:val="22"/>
        </w:rPr>
        <w:t>What is the plan for engaging these stakeholders in the use case development process</w:t>
      </w:r>
      <w:r w:rsidRPr="000F7358">
        <w:rPr>
          <w:rFonts w:eastAsia="Times New Roman" w:cs="Segoe UI"/>
          <w:b/>
          <w:bCs/>
          <w:sz w:val="22"/>
        </w:rPr>
        <w:t>?</w:t>
      </w:r>
    </w:p>
    <w:p w14:paraId="7848B2FC" w14:textId="3AFEC81D" w:rsidR="008136E7" w:rsidRDefault="008B63A3" w:rsidP="000D280F">
      <w:pPr>
        <w:spacing w:after="160" w:line="259" w:lineRule="auto"/>
        <w:contextualSpacing/>
        <w:rPr>
          <w:rFonts w:eastAsia="Calibri" w:cs="Segoe UI"/>
          <w:sz w:val="22"/>
        </w:rPr>
      </w:pPr>
      <w:r>
        <w:rPr>
          <w:rFonts w:eastAsia="Calibri" w:cs="Segoe UI"/>
          <w:sz w:val="22"/>
        </w:rPr>
        <w:t xml:space="preserve">Including stakeholders in the early thinking and conceptualization of a data use case </w:t>
      </w:r>
      <w:r w:rsidR="006E1CA1">
        <w:rPr>
          <w:rFonts w:eastAsia="Calibri" w:cs="Segoe UI"/>
          <w:sz w:val="22"/>
        </w:rPr>
        <w:t xml:space="preserve">is a good way to ensure that the use case </w:t>
      </w:r>
      <w:r w:rsidR="00741D07">
        <w:rPr>
          <w:rFonts w:eastAsia="Calibri" w:cs="Segoe UI"/>
          <w:sz w:val="22"/>
        </w:rPr>
        <w:t>output</w:t>
      </w:r>
      <w:r w:rsidR="006E1CA1">
        <w:rPr>
          <w:rFonts w:eastAsia="Calibri" w:cs="Segoe UI"/>
          <w:sz w:val="22"/>
        </w:rPr>
        <w:t xml:space="preserve"> will be accepted</w:t>
      </w:r>
      <w:r w:rsidR="008136E7">
        <w:rPr>
          <w:rFonts w:eastAsia="Calibri" w:cs="Segoe UI"/>
          <w:sz w:val="22"/>
        </w:rPr>
        <w:t>, trusted,</w:t>
      </w:r>
      <w:r w:rsidR="006E1CA1">
        <w:rPr>
          <w:rFonts w:eastAsia="Calibri" w:cs="Segoe UI"/>
          <w:sz w:val="22"/>
        </w:rPr>
        <w:t xml:space="preserve"> and used by </w:t>
      </w:r>
      <w:r w:rsidR="00741D07">
        <w:rPr>
          <w:rFonts w:eastAsia="Calibri" w:cs="Segoe UI"/>
          <w:sz w:val="22"/>
        </w:rPr>
        <w:t xml:space="preserve">key </w:t>
      </w:r>
      <w:r w:rsidR="007B7953">
        <w:rPr>
          <w:rFonts w:eastAsia="Calibri" w:cs="Segoe UI"/>
          <w:sz w:val="22"/>
        </w:rPr>
        <w:t>stakeholders</w:t>
      </w:r>
      <w:proofErr w:type="gramStart"/>
      <w:r w:rsidR="001D3373" w:rsidRPr="001D3373">
        <w:rPr>
          <w:rFonts w:eastAsia="Calibri" w:cs="Segoe UI"/>
          <w:sz w:val="22"/>
        </w:rPr>
        <w:t>.</w:t>
      </w:r>
      <w:r w:rsidR="00D2154D">
        <w:rPr>
          <w:rFonts w:eastAsia="Calibri" w:cs="Segoe UI"/>
          <w:sz w:val="22"/>
        </w:rPr>
        <w:t xml:space="preserve">  </w:t>
      </w:r>
      <w:proofErr w:type="gramEnd"/>
      <w:r w:rsidR="00D2154D">
        <w:rPr>
          <w:rFonts w:eastAsia="Calibri" w:cs="Segoe UI"/>
          <w:sz w:val="22"/>
        </w:rPr>
        <w:t>For example, conducting interviews or focus groups with representatives of each stakeholder group can provide</w:t>
      </w:r>
      <w:r w:rsidR="008136E7">
        <w:rPr>
          <w:rFonts w:eastAsia="Calibri" w:cs="Segoe UI"/>
          <w:sz w:val="22"/>
        </w:rPr>
        <w:t xml:space="preserve"> early</w:t>
      </w:r>
      <w:r w:rsidR="00D2154D">
        <w:rPr>
          <w:rFonts w:eastAsia="Calibri" w:cs="Segoe UI"/>
          <w:sz w:val="22"/>
        </w:rPr>
        <w:t xml:space="preserve"> insights </w:t>
      </w:r>
      <w:r w:rsidR="000509A4">
        <w:rPr>
          <w:rFonts w:eastAsia="Calibri" w:cs="Segoe UI"/>
          <w:sz w:val="22"/>
        </w:rPr>
        <w:t xml:space="preserve">into the conceptual model framing the use case and the appropriateness of specific data sources to be used. </w:t>
      </w:r>
      <w:r w:rsidR="00C04D01">
        <w:rPr>
          <w:rFonts w:eastAsia="Calibri" w:cs="Segoe UI"/>
          <w:sz w:val="22"/>
        </w:rPr>
        <w:t>At a later stage in the project, involving key stakeholder group</w:t>
      </w:r>
      <w:r w:rsidR="00C36F0A">
        <w:rPr>
          <w:rFonts w:eastAsia="Calibri" w:cs="Segoe UI"/>
          <w:sz w:val="22"/>
        </w:rPr>
        <w:t>s</w:t>
      </w:r>
      <w:r w:rsidR="00C04D01">
        <w:rPr>
          <w:rFonts w:eastAsia="Calibri" w:cs="Segoe UI"/>
          <w:sz w:val="22"/>
        </w:rPr>
        <w:t xml:space="preserve"> </w:t>
      </w:r>
      <w:r w:rsidR="00C36F0A">
        <w:rPr>
          <w:rFonts w:eastAsia="Calibri" w:cs="Segoe UI"/>
          <w:sz w:val="22"/>
        </w:rPr>
        <w:t>i</w:t>
      </w:r>
      <w:r w:rsidR="00C04D01">
        <w:rPr>
          <w:rFonts w:eastAsia="Calibri" w:cs="Segoe UI"/>
          <w:sz w:val="22"/>
        </w:rPr>
        <w:t xml:space="preserve">n designing the use case </w:t>
      </w:r>
      <w:r w:rsidR="008F5829">
        <w:rPr>
          <w:rFonts w:eastAsia="Calibri" w:cs="Segoe UI"/>
          <w:sz w:val="22"/>
        </w:rPr>
        <w:t xml:space="preserve">outputs </w:t>
      </w:r>
      <w:r w:rsidR="00C04D01">
        <w:rPr>
          <w:rFonts w:eastAsia="Calibri" w:cs="Segoe UI"/>
          <w:sz w:val="22"/>
        </w:rPr>
        <w:t xml:space="preserve">(such as a dashboard or </w:t>
      </w:r>
      <w:r w:rsidR="009033FA">
        <w:rPr>
          <w:rFonts w:eastAsia="Calibri" w:cs="Segoe UI"/>
          <w:sz w:val="22"/>
        </w:rPr>
        <w:t xml:space="preserve">notification) </w:t>
      </w:r>
      <w:r w:rsidR="00C04D01">
        <w:rPr>
          <w:rFonts w:eastAsia="Calibri" w:cs="Segoe UI"/>
          <w:sz w:val="22"/>
        </w:rPr>
        <w:t>can be essential to that pro</w:t>
      </w:r>
      <w:r w:rsidR="009033FA">
        <w:rPr>
          <w:rFonts w:eastAsia="Calibri" w:cs="Segoe UI"/>
          <w:sz w:val="22"/>
        </w:rPr>
        <w:t>duct</w:t>
      </w:r>
      <w:r w:rsidR="00C36F0A">
        <w:rPr>
          <w:rFonts w:eastAsia="Calibri" w:cs="Segoe UI"/>
          <w:sz w:val="22"/>
        </w:rPr>
        <w:t>’s</w:t>
      </w:r>
      <w:r w:rsidR="009033FA">
        <w:rPr>
          <w:rFonts w:eastAsia="Calibri" w:cs="Segoe UI"/>
          <w:sz w:val="22"/>
        </w:rPr>
        <w:t xml:space="preserve"> </w:t>
      </w:r>
      <w:r w:rsidR="00C36F0A">
        <w:rPr>
          <w:rFonts w:eastAsia="Calibri" w:cs="Segoe UI"/>
          <w:sz w:val="22"/>
        </w:rPr>
        <w:t xml:space="preserve">eventual </w:t>
      </w:r>
      <w:r w:rsidR="009033FA">
        <w:rPr>
          <w:rFonts w:eastAsia="Calibri" w:cs="Segoe UI"/>
          <w:sz w:val="22"/>
        </w:rPr>
        <w:t>effective</w:t>
      </w:r>
      <w:r w:rsidR="00C36F0A">
        <w:rPr>
          <w:rFonts w:eastAsia="Calibri" w:cs="Segoe UI"/>
          <w:sz w:val="22"/>
        </w:rPr>
        <w:t xml:space="preserve"> use</w:t>
      </w:r>
      <w:r w:rsidR="009033FA">
        <w:rPr>
          <w:rFonts w:eastAsia="Calibri" w:cs="Segoe UI"/>
          <w:sz w:val="22"/>
        </w:rPr>
        <w:t xml:space="preserve">. </w:t>
      </w:r>
    </w:p>
    <w:p w14:paraId="053A4322" w14:textId="272E2FB8" w:rsidR="009033FA" w:rsidRDefault="009033FA" w:rsidP="000D280F">
      <w:pPr>
        <w:spacing w:after="160" w:line="259" w:lineRule="auto"/>
        <w:contextualSpacing/>
        <w:rPr>
          <w:rFonts w:eastAsia="Calibri" w:cs="Segoe UI"/>
          <w:sz w:val="22"/>
        </w:rPr>
      </w:pPr>
    </w:p>
    <w:p w14:paraId="39A70D98" w14:textId="7658A1D5" w:rsidR="009033FA" w:rsidRPr="00C7106B" w:rsidRDefault="009033FA" w:rsidP="009033FA">
      <w:pPr>
        <w:rPr>
          <w:rFonts w:cs="Segoe UI"/>
          <w:b/>
          <w:bCs/>
          <w:sz w:val="22"/>
        </w:rPr>
      </w:pPr>
      <w:r w:rsidRPr="00C7106B">
        <w:rPr>
          <w:rFonts w:cs="Segoe UI"/>
          <w:b/>
          <w:bCs/>
          <w:sz w:val="22"/>
        </w:rPr>
        <w:t xml:space="preserve">Outline </w:t>
      </w:r>
      <w:r w:rsidR="00681EC7" w:rsidRPr="00C7106B">
        <w:rPr>
          <w:rFonts w:cs="Segoe UI"/>
          <w:b/>
          <w:bCs/>
          <w:sz w:val="22"/>
        </w:rPr>
        <w:t>who will be involved in the development of the use case at stages of the use case development</w:t>
      </w:r>
      <w:r w:rsidRPr="00C7106B">
        <w:rPr>
          <w:rFonts w:cs="Segoe UI"/>
          <w:b/>
          <w:bCs/>
          <w:sz w:val="22"/>
        </w:rPr>
        <w:t xml:space="preserve">: </w:t>
      </w:r>
    </w:p>
    <w:p w14:paraId="785C8BB1" w14:textId="77777777" w:rsidR="00681EC7" w:rsidRDefault="00681EC7" w:rsidP="009033FA">
      <w:pPr>
        <w:spacing w:line="240" w:lineRule="auto"/>
        <w:rPr>
          <w:rFonts w:cs="Segoe UI"/>
          <w:color w:val="808080" w:themeColor="background1" w:themeShade="80"/>
          <w:sz w:val="22"/>
        </w:rPr>
      </w:pPr>
    </w:p>
    <w:p w14:paraId="2136274C" w14:textId="05E9AE92" w:rsidR="009033FA" w:rsidRPr="00665C00" w:rsidRDefault="00E52EEF" w:rsidP="009033FA">
      <w:pPr>
        <w:spacing w:line="240" w:lineRule="auto"/>
        <w:rPr>
          <w:rFonts w:cs="Segoe UI"/>
          <w:i/>
          <w:iCs/>
          <w:color w:val="0054A6" w:themeColor="text2"/>
          <w:sz w:val="20"/>
          <w:szCs w:val="20"/>
        </w:rPr>
      </w:pPr>
      <w:r w:rsidRPr="00665C00">
        <w:rPr>
          <w:rFonts w:cs="Segoe UI"/>
          <w:i/>
          <w:iCs/>
          <w:color w:val="0054A6" w:themeColor="text2"/>
          <w:sz w:val="20"/>
          <w:szCs w:val="20"/>
        </w:rPr>
        <w:t xml:space="preserve">Early </w:t>
      </w:r>
      <w:r w:rsidR="00FF3EE2" w:rsidRPr="00665C00">
        <w:rPr>
          <w:rFonts w:cs="Segoe UI"/>
          <w:i/>
          <w:iCs/>
          <w:color w:val="0054A6" w:themeColor="text2"/>
          <w:sz w:val="20"/>
          <w:szCs w:val="20"/>
        </w:rPr>
        <w:t>S</w:t>
      </w:r>
      <w:r w:rsidRPr="00665C00">
        <w:rPr>
          <w:rFonts w:cs="Segoe UI"/>
          <w:i/>
          <w:iCs/>
          <w:color w:val="0054A6" w:themeColor="text2"/>
          <w:sz w:val="20"/>
          <w:szCs w:val="20"/>
        </w:rPr>
        <w:t xml:space="preserve">tages: </w:t>
      </w:r>
      <w:r w:rsidR="00681EC7" w:rsidRPr="00665C00">
        <w:rPr>
          <w:rFonts w:cs="Segoe UI"/>
          <w:i/>
          <w:iCs/>
          <w:color w:val="0054A6" w:themeColor="text2"/>
          <w:sz w:val="20"/>
          <w:szCs w:val="20"/>
        </w:rPr>
        <w:t xml:space="preserve">Defining the use case problem, </w:t>
      </w:r>
      <w:r w:rsidR="00C8016F" w:rsidRPr="00665C00">
        <w:rPr>
          <w:rFonts w:cs="Segoe UI"/>
          <w:i/>
          <w:iCs/>
          <w:color w:val="0054A6" w:themeColor="text2"/>
          <w:sz w:val="20"/>
          <w:szCs w:val="20"/>
        </w:rPr>
        <w:t>developing the local theory or conceptual model of the problem, identifying key data sources to</w:t>
      </w:r>
      <w:r w:rsidRPr="00665C00">
        <w:rPr>
          <w:rFonts w:cs="Segoe UI"/>
          <w:i/>
          <w:iCs/>
          <w:color w:val="0054A6" w:themeColor="text2"/>
          <w:sz w:val="20"/>
          <w:szCs w:val="20"/>
        </w:rPr>
        <w:t xml:space="preserve"> include in the use case</w:t>
      </w:r>
      <w:r w:rsidR="00E43A47" w:rsidRPr="00665C00">
        <w:rPr>
          <w:rFonts w:cs="Segoe UI"/>
          <w:i/>
          <w:iCs/>
          <w:color w:val="0054A6" w:themeColor="text2"/>
          <w:sz w:val="20"/>
          <w:szCs w:val="20"/>
        </w:rPr>
        <w:t xml:space="preserve"> in the local context</w:t>
      </w:r>
      <w:r w:rsidRPr="00665C00">
        <w:rPr>
          <w:rFonts w:cs="Segoe UI"/>
          <w:i/>
          <w:iCs/>
          <w:color w:val="0054A6" w:themeColor="text2"/>
          <w:sz w:val="20"/>
          <w:szCs w:val="20"/>
        </w:rPr>
        <w:t>:</w:t>
      </w:r>
    </w:p>
    <w:p w14:paraId="4EBD7776" w14:textId="6779840A" w:rsidR="00E52EEF" w:rsidRPr="00665C00" w:rsidRDefault="00E52EEF" w:rsidP="009033FA">
      <w:pPr>
        <w:spacing w:line="240" w:lineRule="auto"/>
        <w:rPr>
          <w:rFonts w:cs="Segoe UI"/>
          <w:i/>
          <w:iCs/>
          <w:color w:val="0054A6" w:themeColor="text2"/>
          <w:sz w:val="20"/>
          <w:szCs w:val="20"/>
        </w:rPr>
      </w:pPr>
    </w:p>
    <w:p w14:paraId="3BCB691F" w14:textId="058C9CE9" w:rsidR="00DC3B0F" w:rsidRPr="00665C00" w:rsidRDefault="00DC3B0F" w:rsidP="009033FA">
      <w:pPr>
        <w:spacing w:line="240" w:lineRule="auto"/>
        <w:rPr>
          <w:rFonts w:cs="Segoe UI"/>
          <w:i/>
          <w:iCs/>
          <w:color w:val="0054A6" w:themeColor="text2"/>
          <w:sz w:val="20"/>
          <w:szCs w:val="20"/>
        </w:rPr>
      </w:pPr>
    </w:p>
    <w:p w14:paraId="7E6C5787" w14:textId="5D5FEB5C" w:rsidR="00DC3B0F" w:rsidRPr="00665C00" w:rsidRDefault="00DC3B0F" w:rsidP="009033FA">
      <w:pPr>
        <w:spacing w:line="240" w:lineRule="auto"/>
        <w:rPr>
          <w:rFonts w:cs="Segoe UI"/>
          <w:i/>
          <w:iCs/>
          <w:color w:val="0054A6" w:themeColor="text2"/>
          <w:sz w:val="20"/>
          <w:szCs w:val="20"/>
        </w:rPr>
      </w:pPr>
    </w:p>
    <w:p w14:paraId="43D51E49" w14:textId="65D0CABE" w:rsidR="00850C71" w:rsidRPr="00665C00" w:rsidRDefault="00850C71" w:rsidP="009033FA">
      <w:pPr>
        <w:spacing w:line="240" w:lineRule="auto"/>
        <w:rPr>
          <w:rFonts w:cs="Segoe UI"/>
          <w:i/>
          <w:iCs/>
          <w:color w:val="0054A6" w:themeColor="text2"/>
          <w:sz w:val="20"/>
          <w:szCs w:val="20"/>
        </w:rPr>
      </w:pPr>
    </w:p>
    <w:p w14:paraId="15FEC08E" w14:textId="77777777" w:rsidR="00850C71" w:rsidRPr="00665C00" w:rsidRDefault="00850C71" w:rsidP="009033FA">
      <w:pPr>
        <w:spacing w:line="240" w:lineRule="auto"/>
        <w:rPr>
          <w:rFonts w:cs="Segoe UI"/>
          <w:i/>
          <w:iCs/>
          <w:color w:val="0054A6" w:themeColor="text2"/>
          <w:sz w:val="20"/>
          <w:szCs w:val="20"/>
        </w:rPr>
      </w:pPr>
    </w:p>
    <w:p w14:paraId="7C0F5146" w14:textId="4E746EAC" w:rsidR="00E52EEF" w:rsidRPr="00665C00" w:rsidRDefault="00E52EEF" w:rsidP="009033FA">
      <w:pPr>
        <w:spacing w:line="240" w:lineRule="auto"/>
        <w:rPr>
          <w:rFonts w:cs="Segoe UI"/>
          <w:i/>
          <w:iCs/>
          <w:color w:val="0054A6" w:themeColor="text2"/>
          <w:sz w:val="20"/>
          <w:szCs w:val="20"/>
        </w:rPr>
      </w:pPr>
      <w:r w:rsidRPr="00665C00">
        <w:rPr>
          <w:rFonts w:cs="Segoe UI"/>
          <w:i/>
          <w:iCs/>
          <w:color w:val="0054A6" w:themeColor="text2"/>
          <w:sz w:val="20"/>
          <w:szCs w:val="20"/>
        </w:rPr>
        <w:t xml:space="preserve">Reviewing and Designing </w:t>
      </w:r>
      <w:r w:rsidR="008F5829" w:rsidRPr="00665C00">
        <w:rPr>
          <w:rFonts w:cs="Segoe UI"/>
          <w:i/>
          <w:iCs/>
          <w:color w:val="0054A6" w:themeColor="text2"/>
          <w:sz w:val="20"/>
          <w:szCs w:val="20"/>
        </w:rPr>
        <w:t xml:space="preserve">Outputs </w:t>
      </w:r>
      <w:r w:rsidRPr="00665C00">
        <w:rPr>
          <w:rFonts w:cs="Segoe UI"/>
          <w:i/>
          <w:iCs/>
          <w:color w:val="0054A6" w:themeColor="text2"/>
          <w:sz w:val="20"/>
          <w:szCs w:val="20"/>
        </w:rPr>
        <w:t xml:space="preserve">Stages: </w:t>
      </w:r>
      <w:r w:rsidR="00DB5D77" w:rsidRPr="00665C00">
        <w:rPr>
          <w:rFonts w:cs="Segoe UI"/>
          <w:i/>
          <w:iCs/>
          <w:color w:val="0054A6" w:themeColor="text2"/>
          <w:sz w:val="20"/>
          <w:szCs w:val="20"/>
        </w:rPr>
        <w:t>Testing validity of the use case results, d</w:t>
      </w:r>
      <w:r w:rsidR="00DC3B0F" w:rsidRPr="00665C00">
        <w:rPr>
          <w:rFonts w:cs="Segoe UI"/>
          <w:i/>
          <w:iCs/>
          <w:color w:val="0054A6" w:themeColor="text2"/>
          <w:sz w:val="20"/>
          <w:szCs w:val="20"/>
        </w:rPr>
        <w:t xml:space="preserve">eveloping dashboard designs </w:t>
      </w:r>
      <w:r w:rsidR="00DB5D77" w:rsidRPr="00665C00">
        <w:rPr>
          <w:rFonts w:cs="Segoe UI"/>
          <w:i/>
          <w:iCs/>
          <w:color w:val="0054A6" w:themeColor="text2"/>
          <w:sz w:val="20"/>
          <w:szCs w:val="20"/>
        </w:rPr>
        <w:t xml:space="preserve">or </w:t>
      </w:r>
      <w:r w:rsidR="00AE72AD" w:rsidRPr="00665C00">
        <w:rPr>
          <w:rFonts w:cs="Segoe UI"/>
          <w:i/>
          <w:iCs/>
          <w:color w:val="0054A6" w:themeColor="text2"/>
          <w:sz w:val="20"/>
          <w:szCs w:val="20"/>
        </w:rPr>
        <w:t>set of interventions based on the use case results</w:t>
      </w:r>
      <w:r w:rsidR="003243B0" w:rsidRPr="00665C00">
        <w:rPr>
          <w:rFonts w:cs="Segoe UI"/>
          <w:i/>
          <w:iCs/>
          <w:color w:val="0054A6" w:themeColor="text2"/>
          <w:sz w:val="20"/>
          <w:szCs w:val="20"/>
        </w:rPr>
        <w:t>:</w:t>
      </w:r>
    </w:p>
    <w:p w14:paraId="358E4B61" w14:textId="422AD08C" w:rsidR="009033FA" w:rsidRPr="00665C00" w:rsidRDefault="00AE44F1" w:rsidP="009033FA">
      <w:pPr>
        <w:spacing w:line="240" w:lineRule="auto"/>
        <w:rPr>
          <w:rFonts w:cs="Segoe UI"/>
          <w:i/>
          <w:iCs/>
          <w:color w:val="0054A6" w:themeColor="text2"/>
          <w:sz w:val="20"/>
          <w:szCs w:val="20"/>
        </w:rPr>
      </w:pPr>
      <w:r w:rsidRPr="00665C00">
        <w:rPr>
          <w:rFonts w:cs="Segoe UI"/>
          <w:i/>
          <w:iCs/>
          <w:color w:val="0054A6" w:themeColor="text2"/>
          <w:sz w:val="20"/>
          <w:szCs w:val="20"/>
        </w:rPr>
        <w:t xml:space="preserve"> </w:t>
      </w:r>
    </w:p>
    <w:p w14:paraId="31E95A72" w14:textId="5A5E68D6" w:rsidR="009033FA" w:rsidRDefault="009033FA" w:rsidP="000D280F">
      <w:pPr>
        <w:spacing w:after="160" w:line="259" w:lineRule="auto"/>
        <w:contextualSpacing/>
        <w:rPr>
          <w:rFonts w:eastAsia="Calibri" w:cs="Segoe UI"/>
          <w:sz w:val="22"/>
        </w:rPr>
      </w:pPr>
    </w:p>
    <w:p w14:paraId="72E8B0BB" w14:textId="7DC26D4C" w:rsidR="00E52EEF" w:rsidRDefault="00E52EEF" w:rsidP="000D280F">
      <w:pPr>
        <w:spacing w:after="160" w:line="259" w:lineRule="auto"/>
        <w:contextualSpacing/>
        <w:rPr>
          <w:rFonts w:eastAsia="Calibri" w:cs="Segoe UI"/>
          <w:sz w:val="22"/>
        </w:rPr>
      </w:pPr>
    </w:p>
    <w:p w14:paraId="22A535AA" w14:textId="77777777" w:rsidR="00777701" w:rsidRDefault="00777701" w:rsidP="000D280F">
      <w:pPr>
        <w:spacing w:after="160" w:line="259" w:lineRule="auto"/>
        <w:contextualSpacing/>
        <w:rPr>
          <w:rFonts w:eastAsia="Times New Roman" w:cs="Segoe UI"/>
          <w:sz w:val="22"/>
        </w:rPr>
      </w:pPr>
    </w:p>
    <w:p w14:paraId="5CD66D22" w14:textId="6C26AC5F" w:rsidR="00824DA7" w:rsidRDefault="00824DA7" w:rsidP="00824DA7">
      <w:pPr>
        <w:spacing w:after="160" w:line="256" w:lineRule="auto"/>
        <w:rPr>
          <w:rFonts w:eastAsia="Times New Roman" w:cs="Segoe UI"/>
          <w:b/>
          <w:bCs/>
          <w:color w:val="000000"/>
          <w:sz w:val="20"/>
          <w:szCs w:val="20"/>
        </w:rPr>
      </w:pPr>
      <w:r>
        <w:rPr>
          <w:rFonts w:eastAsia="Times New Roman" w:cs="Segoe UI"/>
          <w:b/>
          <w:bCs/>
          <w:color w:val="000000"/>
          <w:sz w:val="20"/>
          <w:szCs w:val="20"/>
        </w:rPr>
        <w:t xml:space="preserve">Developing descriptions of what outputs each stakeholder group will receive from this use case, such as models, dashboards or other resources </w:t>
      </w:r>
      <w:r w:rsidR="00AA01B8">
        <w:rPr>
          <w:rFonts w:eastAsia="Times New Roman" w:cs="Segoe UI"/>
          <w:b/>
          <w:bCs/>
          <w:color w:val="000000"/>
          <w:sz w:val="20"/>
          <w:szCs w:val="20"/>
        </w:rPr>
        <w:t>can be valuable at early stages and with input from those groups</w:t>
      </w:r>
      <w:r>
        <w:rPr>
          <w:rFonts w:eastAsia="Times New Roman" w:cs="Segoe UI"/>
          <w:b/>
          <w:bCs/>
          <w:color w:val="000000"/>
          <w:sz w:val="20"/>
          <w:szCs w:val="20"/>
        </w:rPr>
        <w:t>.</w:t>
      </w:r>
    </w:p>
    <w:tbl>
      <w:tblPr>
        <w:tblStyle w:val="TableGrid2"/>
        <w:tblW w:w="0" w:type="auto"/>
        <w:tblLook w:val="04A0" w:firstRow="1" w:lastRow="0" w:firstColumn="1" w:lastColumn="0" w:noHBand="0" w:noVBand="1"/>
      </w:tblPr>
      <w:tblGrid>
        <w:gridCol w:w="3041"/>
        <w:gridCol w:w="7304"/>
      </w:tblGrid>
      <w:tr w:rsidR="00824DA7" w14:paraId="6B1800F3" w14:textId="77777777" w:rsidTr="00824DA7">
        <w:tc>
          <w:tcPr>
            <w:tcW w:w="3041" w:type="dxa"/>
            <w:tcBorders>
              <w:top w:val="single" w:sz="4" w:space="0" w:color="auto"/>
              <w:left w:val="single" w:sz="4" w:space="0" w:color="auto"/>
              <w:bottom w:val="single" w:sz="4" w:space="0" w:color="auto"/>
              <w:right w:val="single" w:sz="4" w:space="0" w:color="auto"/>
            </w:tcBorders>
            <w:hideMark/>
          </w:tcPr>
          <w:p w14:paraId="2925A006" w14:textId="77777777" w:rsidR="00824DA7" w:rsidRDefault="00824DA7">
            <w:pPr>
              <w:spacing w:line="240" w:lineRule="auto"/>
              <w:rPr>
                <w:rFonts w:eastAsia="Calibri" w:cs="Segoe UI"/>
                <w:b/>
                <w:bCs/>
                <w:sz w:val="20"/>
                <w:szCs w:val="20"/>
              </w:rPr>
            </w:pPr>
            <w:r>
              <w:rPr>
                <w:rFonts w:eastAsia="Calibri" w:cs="Segoe UI"/>
                <w:b/>
                <w:bCs/>
                <w:sz w:val="20"/>
                <w:szCs w:val="20"/>
              </w:rPr>
              <w:t>Stakeholder Group</w:t>
            </w:r>
          </w:p>
        </w:tc>
        <w:tc>
          <w:tcPr>
            <w:tcW w:w="7304" w:type="dxa"/>
            <w:tcBorders>
              <w:top w:val="single" w:sz="4" w:space="0" w:color="auto"/>
              <w:left w:val="single" w:sz="4" w:space="0" w:color="auto"/>
              <w:bottom w:val="single" w:sz="4" w:space="0" w:color="auto"/>
              <w:right w:val="single" w:sz="4" w:space="0" w:color="auto"/>
            </w:tcBorders>
            <w:hideMark/>
          </w:tcPr>
          <w:p w14:paraId="2378C486" w14:textId="77777777" w:rsidR="00824DA7" w:rsidRDefault="00824DA7">
            <w:pPr>
              <w:spacing w:line="240" w:lineRule="auto"/>
              <w:rPr>
                <w:rFonts w:eastAsia="Calibri" w:cs="Segoe UI"/>
                <w:b/>
                <w:bCs/>
                <w:sz w:val="20"/>
                <w:szCs w:val="20"/>
              </w:rPr>
            </w:pPr>
            <w:r>
              <w:rPr>
                <w:rFonts w:eastAsia="Calibri" w:cs="Segoe UI"/>
                <w:b/>
                <w:bCs/>
                <w:sz w:val="20"/>
                <w:szCs w:val="20"/>
              </w:rPr>
              <w:t xml:space="preserve">Outputs </w:t>
            </w:r>
          </w:p>
        </w:tc>
      </w:tr>
      <w:tr w:rsidR="00824DA7" w14:paraId="32B6351A" w14:textId="77777777" w:rsidTr="00824DA7">
        <w:tc>
          <w:tcPr>
            <w:tcW w:w="3041" w:type="dxa"/>
            <w:tcBorders>
              <w:top w:val="single" w:sz="4" w:space="0" w:color="auto"/>
              <w:left w:val="single" w:sz="4" w:space="0" w:color="auto"/>
              <w:bottom w:val="single" w:sz="4" w:space="0" w:color="auto"/>
              <w:right w:val="single" w:sz="4" w:space="0" w:color="auto"/>
            </w:tcBorders>
            <w:hideMark/>
          </w:tcPr>
          <w:p w14:paraId="12E953EE" w14:textId="77777777" w:rsidR="00824DA7" w:rsidRDefault="00824DA7">
            <w:pPr>
              <w:spacing w:line="240" w:lineRule="auto"/>
              <w:rPr>
                <w:rFonts w:eastAsia="Calibri" w:cs="Segoe UI"/>
                <w:sz w:val="20"/>
                <w:szCs w:val="20"/>
              </w:rPr>
            </w:pPr>
            <w:r>
              <w:rPr>
                <w:rFonts w:eastAsia="Calibri" w:cs="Segoe UI"/>
                <w:sz w:val="20"/>
                <w:szCs w:val="20"/>
              </w:rPr>
              <w:t>Students</w:t>
            </w:r>
          </w:p>
        </w:tc>
        <w:tc>
          <w:tcPr>
            <w:tcW w:w="7304" w:type="dxa"/>
            <w:tcBorders>
              <w:top w:val="single" w:sz="4" w:space="0" w:color="auto"/>
              <w:left w:val="single" w:sz="4" w:space="0" w:color="auto"/>
              <w:bottom w:val="single" w:sz="4" w:space="0" w:color="auto"/>
              <w:right w:val="single" w:sz="4" w:space="0" w:color="auto"/>
            </w:tcBorders>
            <w:hideMark/>
          </w:tcPr>
          <w:p w14:paraId="1C45896F" w14:textId="01ADB1BF" w:rsidR="00824DA7" w:rsidRDefault="00824DA7">
            <w:pPr>
              <w:spacing w:line="240" w:lineRule="auto"/>
              <w:rPr>
                <w:rFonts w:eastAsia="Calibri" w:cs="Segoe UI"/>
                <w:i/>
                <w:iCs/>
                <w:color w:val="4472C4"/>
                <w:szCs w:val="18"/>
              </w:rPr>
            </w:pPr>
            <w:r w:rsidRPr="00113E0C">
              <w:rPr>
                <w:rFonts w:eastAsia="Calibri" w:cs="Segoe UI"/>
                <w:i/>
                <w:iCs/>
                <w:color w:val="0054A6" w:themeColor="text2"/>
                <w:szCs w:val="18"/>
              </w:rPr>
              <w:t>For example, will students see a personal dashboard?</w:t>
            </w:r>
            <w:r w:rsidR="003D2206" w:rsidRPr="00113E0C">
              <w:rPr>
                <w:rFonts w:eastAsia="Calibri" w:cs="Segoe UI"/>
                <w:i/>
                <w:iCs/>
                <w:color w:val="0054A6" w:themeColor="text2"/>
                <w:szCs w:val="18"/>
              </w:rPr>
              <w:t xml:space="preserve"> What data do they think would be interesting in that dashboard?</w:t>
            </w:r>
          </w:p>
        </w:tc>
      </w:tr>
      <w:tr w:rsidR="00824DA7" w14:paraId="5144E0C6" w14:textId="77777777" w:rsidTr="00824DA7">
        <w:tc>
          <w:tcPr>
            <w:tcW w:w="3041" w:type="dxa"/>
            <w:tcBorders>
              <w:top w:val="single" w:sz="4" w:space="0" w:color="auto"/>
              <w:left w:val="single" w:sz="4" w:space="0" w:color="auto"/>
              <w:bottom w:val="single" w:sz="4" w:space="0" w:color="auto"/>
              <w:right w:val="single" w:sz="4" w:space="0" w:color="auto"/>
            </w:tcBorders>
            <w:hideMark/>
          </w:tcPr>
          <w:p w14:paraId="131FEEC1" w14:textId="77777777" w:rsidR="00824DA7" w:rsidRDefault="00824DA7">
            <w:pPr>
              <w:spacing w:line="240" w:lineRule="auto"/>
              <w:rPr>
                <w:rFonts w:eastAsia="Calibri" w:cs="Segoe UI"/>
                <w:sz w:val="20"/>
                <w:szCs w:val="20"/>
              </w:rPr>
            </w:pPr>
            <w:r>
              <w:rPr>
                <w:rFonts w:eastAsia="Calibri" w:cs="Segoe UI"/>
                <w:sz w:val="20"/>
                <w:szCs w:val="20"/>
              </w:rPr>
              <w:t>Parents or Guardians</w:t>
            </w:r>
          </w:p>
        </w:tc>
        <w:tc>
          <w:tcPr>
            <w:tcW w:w="7304" w:type="dxa"/>
            <w:tcBorders>
              <w:top w:val="single" w:sz="4" w:space="0" w:color="auto"/>
              <w:left w:val="single" w:sz="4" w:space="0" w:color="auto"/>
              <w:bottom w:val="single" w:sz="4" w:space="0" w:color="auto"/>
              <w:right w:val="single" w:sz="4" w:space="0" w:color="auto"/>
            </w:tcBorders>
          </w:tcPr>
          <w:p w14:paraId="4B172074" w14:textId="77777777" w:rsidR="00824DA7" w:rsidRDefault="00824DA7">
            <w:pPr>
              <w:spacing w:line="240" w:lineRule="auto"/>
              <w:rPr>
                <w:rFonts w:eastAsia="Calibri" w:cs="Segoe UI"/>
                <w:color w:val="808080"/>
                <w:sz w:val="20"/>
                <w:szCs w:val="20"/>
              </w:rPr>
            </w:pPr>
          </w:p>
        </w:tc>
      </w:tr>
      <w:tr w:rsidR="00824DA7" w14:paraId="1F56AC7B" w14:textId="77777777" w:rsidTr="00824DA7">
        <w:tc>
          <w:tcPr>
            <w:tcW w:w="3041" w:type="dxa"/>
            <w:tcBorders>
              <w:top w:val="single" w:sz="4" w:space="0" w:color="auto"/>
              <w:left w:val="single" w:sz="4" w:space="0" w:color="auto"/>
              <w:bottom w:val="single" w:sz="4" w:space="0" w:color="auto"/>
              <w:right w:val="single" w:sz="4" w:space="0" w:color="auto"/>
            </w:tcBorders>
            <w:hideMark/>
          </w:tcPr>
          <w:p w14:paraId="5A6FF594" w14:textId="77777777" w:rsidR="00824DA7" w:rsidRDefault="00824DA7">
            <w:pPr>
              <w:spacing w:line="240" w:lineRule="auto"/>
              <w:rPr>
                <w:rFonts w:eastAsia="Calibri" w:cs="Segoe UI"/>
                <w:sz w:val="20"/>
                <w:szCs w:val="20"/>
              </w:rPr>
            </w:pPr>
            <w:r>
              <w:rPr>
                <w:rFonts w:eastAsia="Calibri" w:cs="Segoe UI"/>
                <w:sz w:val="20"/>
                <w:szCs w:val="20"/>
              </w:rPr>
              <w:t>Educators (Faculty or Teachers)</w:t>
            </w:r>
          </w:p>
        </w:tc>
        <w:tc>
          <w:tcPr>
            <w:tcW w:w="7304" w:type="dxa"/>
            <w:tcBorders>
              <w:top w:val="single" w:sz="4" w:space="0" w:color="auto"/>
              <w:left w:val="single" w:sz="4" w:space="0" w:color="auto"/>
              <w:bottom w:val="single" w:sz="4" w:space="0" w:color="auto"/>
              <w:right w:val="single" w:sz="4" w:space="0" w:color="auto"/>
            </w:tcBorders>
          </w:tcPr>
          <w:p w14:paraId="142D0CF4" w14:textId="00C8DDE3" w:rsidR="00824DA7" w:rsidRDefault="00FD7639">
            <w:pPr>
              <w:spacing w:line="240" w:lineRule="auto"/>
              <w:rPr>
                <w:rFonts w:eastAsia="Calibri" w:cs="Segoe UI"/>
                <w:color w:val="808080"/>
                <w:sz w:val="20"/>
                <w:szCs w:val="20"/>
              </w:rPr>
            </w:pPr>
            <w:r w:rsidRPr="00113E0C">
              <w:rPr>
                <w:rFonts w:eastAsia="Calibri" w:cs="Segoe UI"/>
                <w:i/>
                <w:iCs/>
                <w:color w:val="0054A6" w:themeColor="text2"/>
                <w:szCs w:val="18"/>
              </w:rPr>
              <w:t xml:space="preserve">For example, </w:t>
            </w:r>
            <w:r>
              <w:rPr>
                <w:rFonts w:eastAsia="Calibri" w:cs="Segoe UI"/>
                <w:i/>
                <w:iCs/>
                <w:color w:val="0054A6" w:themeColor="text2"/>
                <w:szCs w:val="18"/>
              </w:rPr>
              <w:t xml:space="preserve">asking educators to </w:t>
            </w:r>
            <w:r w:rsidR="008B4050">
              <w:rPr>
                <w:rFonts w:eastAsia="Calibri" w:cs="Segoe UI"/>
                <w:i/>
                <w:iCs/>
                <w:color w:val="0054A6" w:themeColor="text2"/>
                <w:szCs w:val="18"/>
              </w:rPr>
              <w:t xml:space="preserve">draw a picture of </w:t>
            </w:r>
            <w:r>
              <w:rPr>
                <w:rFonts w:eastAsia="Calibri" w:cs="Segoe UI"/>
                <w:i/>
                <w:iCs/>
                <w:color w:val="0054A6" w:themeColor="text2"/>
                <w:szCs w:val="18"/>
              </w:rPr>
              <w:t>their own ideal dashboard that would help them make decisions.</w:t>
            </w:r>
          </w:p>
        </w:tc>
      </w:tr>
      <w:tr w:rsidR="00824DA7" w14:paraId="20DF7DA5" w14:textId="77777777" w:rsidTr="00824DA7">
        <w:tc>
          <w:tcPr>
            <w:tcW w:w="3041" w:type="dxa"/>
            <w:tcBorders>
              <w:top w:val="single" w:sz="4" w:space="0" w:color="auto"/>
              <w:left w:val="single" w:sz="4" w:space="0" w:color="auto"/>
              <w:bottom w:val="single" w:sz="4" w:space="0" w:color="auto"/>
              <w:right w:val="single" w:sz="4" w:space="0" w:color="auto"/>
            </w:tcBorders>
            <w:hideMark/>
          </w:tcPr>
          <w:p w14:paraId="5B23BB3B" w14:textId="77777777" w:rsidR="00824DA7" w:rsidRDefault="00824DA7">
            <w:pPr>
              <w:spacing w:line="240" w:lineRule="auto"/>
              <w:rPr>
                <w:rFonts w:eastAsia="Calibri" w:cs="Segoe UI"/>
                <w:sz w:val="20"/>
                <w:szCs w:val="20"/>
              </w:rPr>
            </w:pPr>
            <w:r>
              <w:rPr>
                <w:rFonts w:eastAsia="Calibri" w:cs="Segoe UI"/>
                <w:sz w:val="20"/>
                <w:szCs w:val="20"/>
              </w:rPr>
              <w:t>School or Institution Leaders</w:t>
            </w:r>
          </w:p>
        </w:tc>
        <w:tc>
          <w:tcPr>
            <w:tcW w:w="7304" w:type="dxa"/>
            <w:tcBorders>
              <w:top w:val="single" w:sz="4" w:space="0" w:color="auto"/>
              <w:left w:val="single" w:sz="4" w:space="0" w:color="auto"/>
              <w:bottom w:val="single" w:sz="4" w:space="0" w:color="auto"/>
              <w:right w:val="single" w:sz="4" w:space="0" w:color="auto"/>
            </w:tcBorders>
          </w:tcPr>
          <w:p w14:paraId="04D2AA64" w14:textId="77777777" w:rsidR="00824DA7" w:rsidRDefault="00824DA7">
            <w:pPr>
              <w:spacing w:line="240" w:lineRule="auto"/>
              <w:rPr>
                <w:rFonts w:eastAsia="Calibri" w:cs="Segoe UI"/>
                <w:color w:val="808080"/>
                <w:sz w:val="20"/>
                <w:szCs w:val="20"/>
              </w:rPr>
            </w:pPr>
          </w:p>
        </w:tc>
      </w:tr>
      <w:tr w:rsidR="00824DA7" w14:paraId="0956E4AA" w14:textId="77777777" w:rsidTr="00824DA7">
        <w:tc>
          <w:tcPr>
            <w:tcW w:w="3041" w:type="dxa"/>
            <w:tcBorders>
              <w:top w:val="single" w:sz="4" w:space="0" w:color="auto"/>
              <w:left w:val="single" w:sz="4" w:space="0" w:color="auto"/>
              <w:bottom w:val="single" w:sz="4" w:space="0" w:color="auto"/>
              <w:right w:val="single" w:sz="4" w:space="0" w:color="auto"/>
            </w:tcBorders>
            <w:hideMark/>
          </w:tcPr>
          <w:p w14:paraId="38E3E913" w14:textId="77777777" w:rsidR="00824DA7" w:rsidRDefault="00824DA7">
            <w:pPr>
              <w:spacing w:line="240" w:lineRule="auto"/>
              <w:rPr>
                <w:rFonts w:eastAsia="Calibri" w:cs="Segoe UI"/>
                <w:sz w:val="20"/>
                <w:szCs w:val="20"/>
              </w:rPr>
            </w:pPr>
            <w:r>
              <w:rPr>
                <w:rFonts w:eastAsia="Calibri" w:cs="Segoe UI"/>
                <w:sz w:val="20"/>
                <w:szCs w:val="20"/>
              </w:rPr>
              <w:t>System Leaders</w:t>
            </w:r>
          </w:p>
        </w:tc>
        <w:tc>
          <w:tcPr>
            <w:tcW w:w="7304" w:type="dxa"/>
            <w:tcBorders>
              <w:top w:val="single" w:sz="4" w:space="0" w:color="auto"/>
              <w:left w:val="single" w:sz="4" w:space="0" w:color="auto"/>
              <w:bottom w:val="single" w:sz="4" w:space="0" w:color="auto"/>
              <w:right w:val="single" w:sz="4" w:space="0" w:color="auto"/>
            </w:tcBorders>
          </w:tcPr>
          <w:p w14:paraId="1A715858" w14:textId="77777777" w:rsidR="00824DA7" w:rsidRDefault="00824DA7">
            <w:pPr>
              <w:spacing w:line="240" w:lineRule="auto"/>
              <w:rPr>
                <w:rFonts w:eastAsia="Calibri" w:cs="Segoe UI"/>
                <w:color w:val="808080"/>
                <w:sz w:val="20"/>
                <w:szCs w:val="20"/>
              </w:rPr>
            </w:pPr>
          </w:p>
        </w:tc>
      </w:tr>
      <w:tr w:rsidR="00824DA7" w14:paraId="2CF11DC5" w14:textId="77777777" w:rsidTr="00824DA7">
        <w:tc>
          <w:tcPr>
            <w:tcW w:w="3041" w:type="dxa"/>
            <w:tcBorders>
              <w:top w:val="single" w:sz="4" w:space="0" w:color="auto"/>
              <w:left w:val="single" w:sz="4" w:space="0" w:color="auto"/>
              <w:bottom w:val="single" w:sz="4" w:space="0" w:color="auto"/>
              <w:right w:val="single" w:sz="4" w:space="0" w:color="auto"/>
            </w:tcBorders>
            <w:hideMark/>
          </w:tcPr>
          <w:p w14:paraId="658F062D" w14:textId="77777777" w:rsidR="00824DA7" w:rsidRDefault="00824DA7">
            <w:pPr>
              <w:spacing w:line="240" w:lineRule="auto"/>
              <w:rPr>
                <w:rFonts w:eastAsia="Calibri" w:cs="Segoe UI"/>
                <w:sz w:val="20"/>
                <w:szCs w:val="20"/>
              </w:rPr>
            </w:pPr>
            <w:r>
              <w:rPr>
                <w:rFonts w:eastAsia="Calibri" w:cs="Segoe UI"/>
                <w:sz w:val="20"/>
                <w:szCs w:val="20"/>
              </w:rPr>
              <w:t>Researchers</w:t>
            </w:r>
          </w:p>
        </w:tc>
        <w:tc>
          <w:tcPr>
            <w:tcW w:w="7304" w:type="dxa"/>
            <w:tcBorders>
              <w:top w:val="single" w:sz="4" w:space="0" w:color="auto"/>
              <w:left w:val="single" w:sz="4" w:space="0" w:color="auto"/>
              <w:bottom w:val="single" w:sz="4" w:space="0" w:color="auto"/>
              <w:right w:val="single" w:sz="4" w:space="0" w:color="auto"/>
            </w:tcBorders>
          </w:tcPr>
          <w:p w14:paraId="3AECE3EF" w14:textId="77777777" w:rsidR="00824DA7" w:rsidRDefault="00824DA7">
            <w:pPr>
              <w:spacing w:line="240" w:lineRule="auto"/>
              <w:rPr>
                <w:rFonts w:eastAsia="Calibri" w:cs="Segoe UI"/>
                <w:color w:val="808080"/>
                <w:sz w:val="20"/>
                <w:szCs w:val="20"/>
              </w:rPr>
            </w:pPr>
          </w:p>
        </w:tc>
      </w:tr>
    </w:tbl>
    <w:p w14:paraId="390FCF28" w14:textId="77777777" w:rsidR="00824DA7" w:rsidRDefault="00824DA7" w:rsidP="00824DA7">
      <w:pPr>
        <w:spacing w:line="256" w:lineRule="auto"/>
        <w:rPr>
          <w:rFonts w:eastAsia="Times New Roman" w:cs="Segoe UI"/>
          <w:sz w:val="22"/>
        </w:rPr>
      </w:pPr>
    </w:p>
    <w:p w14:paraId="759D768B" w14:textId="6C58751E" w:rsidR="0004236D" w:rsidRDefault="0004236D">
      <w:pPr>
        <w:spacing w:line="240" w:lineRule="auto"/>
        <w:rPr>
          <w:rFonts w:eastAsia="Times New Roman" w:cs="Times New Roman"/>
          <w:szCs w:val="20"/>
        </w:rPr>
      </w:pPr>
      <w:r>
        <w:rPr>
          <w:rFonts w:eastAsia="Times New Roman" w:cs="Times New Roman"/>
          <w:szCs w:val="20"/>
        </w:rPr>
        <w:br w:type="page"/>
      </w:r>
    </w:p>
    <w:p w14:paraId="1891E3EE" w14:textId="77777777" w:rsidR="00496F35" w:rsidRDefault="00496F35">
      <w:pPr>
        <w:spacing w:line="240" w:lineRule="auto"/>
        <w:rPr>
          <w:rFonts w:eastAsia="Times New Roman" w:cs="Times New Roman"/>
          <w:szCs w:val="20"/>
        </w:rPr>
      </w:pPr>
    </w:p>
    <w:p w14:paraId="52A0454A" w14:textId="35032F2C" w:rsidR="00D64B93" w:rsidRDefault="00D64B93" w:rsidP="000B13B8">
      <w:pPr>
        <w:pStyle w:val="Heading1"/>
      </w:pPr>
      <w:bookmarkStart w:id="3" w:name="_Toc63782796"/>
      <w:r>
        <w:t xml:space="preserve">3) </w:t>
      </w:r>
      <w:r w:rsidR="00EE363B">
        <w:t>Mapping Theory to Data</w:t>
      </w:r>
      <w:r w:rsidR="0012697B">
        <w:t xml:space="preserve"> </w:t>
      </w:r>
      <w:bookmarkEnd w:id="3"/>
    </w:p>
    <w:p w14:paraId="613AB0AA" w14:textId="77777777" w:rsidR="00FC38E4" w:rsidRDefault="00FC38E4" w:rsidP="00A724C8">
      <w:pPr>
        <w:spacing w:after="160" w:line="259" w:lineRule="auto"/>
        <w:rPr>
          <w:rFonts w:eastAsia="Calibri" w:cs="Segoe UI"/>
          <w:b/>
          <w:bCs/>
          <w:sz w:val="22"/>
        </w:rPr>
      </w:pPr>
    </w:p>
    <w:p w14:paraId="653782E4" w14:textId="64B0ACFA" w:rsidR="003C551A" w:rsidRPr="000F7358" w:rsidRDefault="003877F9" w:rsidP="003C551A">
      <w:pPr>
        <w:spacing w:after="160" w:line="259" w:lineRule="auto"/>
        <w:rPr>
          <w:rFonts w:eastAsia="Calibri" w:cs="Segoe UI"/>
          <w:b/>
          <w:bCs/>
          <w:sz w:val="22"/>
        </w:rPr>
      </w:pPr>
      <w:r>
        <w:rPr>
          <w:rFonts w:eastAsia="Calibri" w:cs="Segoe UI"/>
          <w:b/>
          <w:bCs/>
          <w:sz w:val="22"/>
        </w:rPr>
        <w:t xml:space="preserve">For this use case, what prior research or conceptual model frames </w:t>
      </w:r>
      <w:r w:rsidR="00676B30">
        <w:rPr>
          <w:rFonts w:eastAsia="Calibri" w:cs="Segoe UI"/>
          <w:b/>
          <w:bCs/>
          <w:sz w:val="22"/>
        </w:rPr>
        <w:t>your theory of the problem?</w:t>
      </w:r>
    </w:p>
    <w:p w14:paraId="472B339E" w14:textId="71E3C7A8" w:rsidR="00676B30" w:rsidRDefault="004A45C1" w:rsidP="00676B30">
      <w:pPr>
        <w:rPr>
          <w:rFonts w:cs="Segoe UI"/>
          <w:sz w:val="22"/>
        </w:rPr>
      </w:pPr>
      <w:r>
        <w:rPr>
          <w:rFonts w:cs="Segoe UI"/>
          <w:sz w:val="22"/>
        </w:rPr>
        <w:t xml:space="preserve">For most common education use cases, research has </w:t>
      </w:r>
      <w:r w:rsidR="004E073A">
        <w:rPr>
          <w:rFonts w:cs="Segoe UI"/>
          <w:sz w:val="22"/>
        </w:rPr>
        <w:t xml:space="preserve">already </w:t>
      </w:r>
      <w:r>
        <w:rPr>
          <w:rFonts w:cs="Segoe UI"/>
          <w:sz w:val="22"/>
        </w:rPr>
        <w:t xml:space="preserve">been conducted </w:t>
      </w:r>
      <w:r w:rsidR="004E073A">
        <w:rPr>
          <w:rFonts w:cs="Segoe UI"/>
          <w:sz w:val="22"/>
        </w:rPr>
        <w:t>or a theory of the problem developed</w:t>
      </w:r>
      <w:r w:rsidR="00676B30" w:rsidRPr="00FF38B1">
        <w:rPr>
          <w:rFonts w:cs="Segoe UI"/>
          <w:sz w:val="22"/>
        </w:rPr>
        <w:t>.</w:t>
      </w:r>
      <w:r w:rsidR="004E073A">
        <w:rPr>
          <w:rFonts w:cs="Segoe UI"/>
          <w:sz w:val="22"/>
        </w:rPr>
        <w:t xml:space="preserve"> For example, extensive research identifies the </w:t>
      </w:r>
      <w:r w:rsidR="003C0DF3">
        <w:rPr>
          <w:rFonts w:cs="Segoe UI"/>
          <w:sz w:val="22"/>
        </w:rPr>
        <w:t xml:space="preserve">key data </w:t>
      </w:r>
      <w:r w:rsidR="004E073A">
        <w:rPr>
          <w:rFonts w:cs="Segoe UI"/>
          <w:sz w:val="22"/>
        </w:rPr>
        <w:t>elements that best predict at</w:t>
      </w:r>
      <w:r w:rsidR="00EE363B">
        <w:rPr>
          <w:rFonts w:cs="Segoe UI"/>
          <w:sz w:val="22"/>
        </w:rPr>
        <w:t>-</w:t>
      </w:r>
      <w:r w:rsidR="004E073A">
        <w:rPr>
          <w:rFonts w:cs="Segoe UI"/>
          <w:sz w:val="22"/>
        </w:rPr>
        <w:t>risk students</w:t>
      </w:r>
      <w:r w:rsidR="004F369D">
        <w:rPr>
          <w:rFonts w:cs="Segoe UI"/>
          <w:sz w:val="22"/>
        </w:rPr>
        <w:t xml:space="preserve">. Another example is a model for school improvement that defines different </w:t>
      </w:r>
      <w:r w:rsidR="00347491">
        <w:rPr>
          <w:rFonts w:cs="Segoe UI"/>
          <w:sz w:val="22"/>
        </w:rPr>
        <w:t xml:space="preserve">theoretical constructs </w:t>
      </w:r>
      <w:r w:rsidR="004F369D">
        <w:rPr>
          <w:rFonts w:cs="Segoe UI"/>
          <w:sz w:val="22"/>
        </w:rPr>
        <w:t>o</w:t>
      </w:r>
      <w:r w:rsidR="0098642E">
        <w:rPr>
          <w:rFonts w:cs="Segoe UI"/>
          <w:sz w:val="22"/>
        </w:rPr>
        <w:t xml:space="preserve">r </w:t>
      </w:r>
      <w:r w:rsidR="003C0DF3">
        <w:rPr>
          <w:rFonts w:cs="Segoe UI"/>
          <w:sz w:val="22"/>
        </w:rPr>
        <w:t xml:space="preserve">categories </w:t>
      </w:r>
      <w:r w:rsidR="0098642E">
        <w:rPr>
          <w:rFonts w:cs="Segoe UI"/>
          <w:sz w:val="22"/>
        </w:rPr>
        <w:t>to consider when improving or evaluating a school. This type o</w:t>
      </w:r>
      <w:r w:rsidR="000E224C">
        <w:rPr>
          <w:rFonts w:cs="Segoe UI"/>
          <w:sz w:val="22"/>
        </w:rPr>
        <w:t>f</w:t>
      </w:r>
      <w:r w:rsidR="0098642E">
        <w:rPr>
          <w:rFonts w:cs="Segoe UI"/>
          <w:sz w:val="22"/>
        </w:rPr>
        <w:t xml:space="preserve"> research</w:t>
      </w:r>
      <w:r w:rsidR="00671AA6">
        <w:rPr>
          <w:rFonts w:cs="Segoe UI"/>
          <w:sz w:val="22"/>
        </w:rPr>
        <w:t>,</w:t>
      </w:r>
      <w:r w:rsidR="0098642E">
        <w:rPr>
          <w:rFonts w:cs="Segoe UI"/>
          <w:sz w:val="22"/>
        </w:rPr>
        <w:t xml:space="preserve"> theor</w:t>
      </w:r>
      <w:r w:rsidR="000E224C">
        <w:rPr>
          <w:rFonts w:cs="Segoe UI"/>
          <w:sz w:val="22"/>
        </w:rPr>
        <w:t>y</w:t>
      </w:r>
      <w:r w:rsidR="00671AA6">
        <w:rPr>
          <w:rFonts w:cs="Segoe UI"/>
          <w:sz w:val="22"/>
        </w:rPr>
        <w:t xml:space="preserve"> or model</w:t>
      </w:r>
      <w:r w:rsidR="0098642E">
        <w:rPr>
          <w:rFonts w:cs="Segoe UI"/>
          <w:sz w:val="22"/>
        </w:rPr>
        <w:t xml:space="preserve"> should help identify the most </w:t>
      </w:r>
      <w:r w:rsidR="00BB71D3">
        <w:rPr>
          <w:rFonts w:cs="Segoe UI"/>
          <w:sz w:val="22"/>
        </w:rPr>
        <w:t xml:space="preserve">relevant </w:t>
      </w:r>
      <w:r w:rsidR="0098642E">
        <w:rPr>
          <w:rFonts w:cs="Segoe UI"/>
          <w:sz w:val="22"/>
        </w:rPr>
        <w:t xml:space="preserve">data sources </w:t>
      </w:r>
      <w:r w:rsidR="00BB71D3">
        <w:rPr>
          <w:rFonts w:cs="Segoe UI"/>
          <w:sz w:val="22"/>
        </w:rPr>
        <w:t xml:space="preserve">for a specific use case. </w:t>
      </w:r>
      <w:r w:rsidR="00CB2218">
        <w:rPr>
          <w:rFonts w:cs="Segoe UI"/>
          <w:sz w:val="22"/>
        </w:rPr>
        <w:t xml:space="preserve">The actual data analysis may show that the </w:t>
      </w:r>
      <w:r w:rsidR="003C0DF3">
        <w:rPr>
          <w:rFonts w:cs="Segoe UI"/>
          <w:sz w:val="22"/>
        </w:rPr>
        <w:t xml:space="preserve">data identified in the </w:t>
      </w:r>
      <w:r w:rsidR="004C6D87">
        <w:rPr>
          <w:rFonts w:cs="Segoe UI"/>
          <w:sz w:val="22"/>
        </w:rPr>
        <w:t>theor</w:t>
      </w:r>
      <w:r w:rsidR="004F05B1">
        <w:rPr>
          <w:rFonts w:cs="Segoe UI"/>
          <w:sz w:val="22"/>
        </w:rPr>
        <w:t>etical construct</w:t>
      </w:r>
      <w:r w:rsidR="004C6D87">
        <w:rPr>
          <w:rFonts w:cs="Segoe UI"/>
          <w:sz w:val="22"/>
        </w:rPr>
        <w:t xml:space="preserve"> does not </w:t>
      </w:r>
      <w:r w:rsidR="00741445">
        <w:rPr>
          <w:rFonts w:cs="Segoe UI"/>
          <w:sz w:val="22"/>
        </w:rPr>
        <w:t xml:space="preserve">‘fit’ </w:t>
      </w:r>
      <w:r w:rsidR="00C41A1D">
        <w:rPr>
          <w:rFonts w:cs="Segoe UI"/>
          <w:sz w:val="22"/>
        </w:rPr>
        <w:t xml:space="preserve">well in the local use case context, </w:t>
      </w:r>
      <w:r w:rsidR="004F05B1">
        <w:rPr>
          <w:rFonts w:cs="Segoe UI"/>
          <w:sz w:val="22"/>
        </w:rPr>
        <w:t xml:space="preserve">or that the analytical patterns are not the same as in prior research, </w:t>
      </w:r>
      <w:r w:rsidR="00C41A1D">
        <w:rPr>
          <w:rFonts w:cs="Segoe UI"/>
          <w:sz w:val="22"/>
        </w:rPr>
        <w:t>but it provides a starting place for identifying</w:t>
      </w:r>
      <w:r w:rsidR="00741445">
        <w:rPr>
          <w:rFonts w:cs="Segoe UI"/>
          <w:sz w:val="22"/>
        </w:rPr>
        <w:t xml:space="preserve"> key</w:t>
      </w:r>
      <w:r w:rsidR="00C41A1D">
        <w:rPr>
          <w:rFonts w:cs="Segoe UI"/>
          <w:sz w:val="22"/>
        </w:rPr>
        <w:t xml:space="preserve"> data </w:t>
      </w:r>
      <w:r w:rsidR="007E1E4E">
        <w:rPr>
          <w:rFonts w:cs="Segoe UI"/>
          <w:sz w:val="22"/>
        </w:rPr>
        <w:t xml:space="preserve">sources. </w:t>
      </w:r>
    </w:p>
    <w:p w14:paraId="5625036F" w14:textId="6501A5E5" w:rsidR="00BB71D3" w:rsidRDefault="00BB71D3" w:rsidP="00676B30">
      <w:pPr>
        <w:rPr>
          <w:rFonts w:cs="Segoe UI"/>
          <w:sz w:val="22"/>
        </w:rPr>
      </w:pPr>
    </w:p>
    <w:p w14:paraId="0B46239A" w14:textId="15C3CFBF" w:rsidR="00BB71D3" w:rsidRPr="00113E0C" w:rsidRDefault="00BB71D3" w:rsidP="00676B30">
      <w:pPr>
        <w:rPr>
          <w:rFonts w:cs="Segoe UI"/>
          <w:color w:val="0054A6" w:themeColor="text2"/>
          <w:sz w:val="20"/>
          <w:szCs w:val="20"/>
        </w:rPr>
      </w:pPr>
      <w:r w:rsidRPr="00113E0C">
        <w:rPr>
          <w:rFonts w:eastAsia="Calibri" w:cs="Segoe UI"/>
          <w:i/>
          <w:iCs/>
          <w:color w:val="0054A6" w:themeColor="text2"/>
          <w:sz w:val="20"/>
          <w:szCs w:val="20"/>
        </w:rPr>
        <w:t xml:space="preserve">Please list or cite the research, theories, or conceptual models that inform </w:t>
      </w:r>
      <w:r w:rsidR="00644D5F" w:rsidRPr="00113E0C">
        <w:rPr>
          <w:rFonts w:eastAsia="Calibri" w:cs="Segoe UI"/>
          <w:i/>
          <w:iCs/>
          <w:color w:val="0054A6" w:themeColor="text2"/>
          <w:sz w:val="20"/>
          <w:szCs w:val="20"/>
        </w:rPr>
        <w:t xml:space="preserve">data selection for </w:t>
      </w:r>
      <w:r w:rsidRPr="00113E0C">
        <w:rPr>
          <w:rFonts w:eastAsia="Calibri" w:cs="Segoe UI"/>
          <w:i/>
          <w:iCs/>
          <w:color w:val="0054A6" w:themeColor="text2"/>
          <w:sz w:val="20"/>
          <w:szCs w:val="20"/>
        </w:rPr>
        <w:t>this use case</w:t>
      </w:r>
      <w:r w:rsidR="00EE363B" w:rsidRPr="00113E0C">
        <w:rPr>
          <w:rFonts w:eastAsia="Calibri" w:cs="Segoe UI"/>
          <w:i/>
          <w:iCs/>
          <w:color w:val="0054A6" w:themeColor="text2"/>
          <w:sz w:val="20"/>
          <w:szCs w:val="20"/>
        </w:rPr>
        <w:t xml:space="preserve">, and what data </w:t>
      </w:r>
      <w:r w:rsidR="005D7601" w:rsidRPr="00113E0C">
        <w:rPr>
          <w:rFonts w:eastAsia="Calibri" w:cs="Segoe UI"/>
          <w:i/>
          <w:iCs/>
          <w:color w:val="0054A6" w:themeColor="text2"/>
          <w:sz w:val="20"/>
          <w:szCs w:val="20"/>
        </w:rPr>
        <w:t xml:space="preserve">sources have </w:t>
      </w:r>
      <w:r w:rsidR="00EE363B" w:rsidRPr="00113E0C">
        <w:rPr>
          <w:rFonts w:eastAsia="Calibri" w:cs="Segoe UI"/>
          <w:i/>
          <w:iCs/>
          <w:color w:val="0054A6" w:themeColor="text2"/>
          <w:sz w:val="20"/>
          <w:szCs w:val="20"/>
        </w:rPr>
        <w:t xml:space="preserve">been identified </w:t>
      </w:r>
      <w:r w:rsidR="005D7601" w:rsidRPr="00113E0C">
        <w:rPr>
          <w:rFonts w:eastAsia="Calibri" w:cs="Segoe UI"/>
          <w:i/>
          <w:iCs/>
          <w:color w:val="0054A6" w:themeColor="text2"/>
          <w:sz w:val="20"/>
          <w:szCs w:val="20"/>
        </w:rPr>
        <w:t>as most relevant to the problem</w:t>
      </w:r>
      <w:r w:rsidRPr="00113E0C">
        <w:rPr>
          <w:rFonts w:eastAsia="Calibri" w:cs="Segoe UI"/>
          <w:i/>
          <w:iCs/>
          <w:color w:val="0054A6" w:themeColor="text2"/>
          <w:sz w:val="20"/>
          <w:szCs w:val="20"/>
        </w:rPr>
        <w:t>.</w:t>
      </w:r>
      <w:r w:rsidR="00F37583" w:rsidRPr="00113E0C">
        <w:rPr>
          <w:rFonts w:eastAsia="Calibri" w:cs="Segoe UI"/>
          <w:i/>
          <w:iCs/>
          <w:color w:val="0054A6" w:themeColor="text2"/>
          <w:sz w:val="20"/>
          <w:szCs w:val="20"/>
        </w:rPr>
        <w:t xml:space="preserve"> </w:t>
      </w:r>
      <w:r w:rsidR="00703A42" w:rsidRPr="00113E0C">
        <w:rPr>
          <w:rFonts w:eastAsia="Calibri" w:cs="Segoe UI"/>
          <w:i/>
          <w:iCs/>
          <w:color w:val="0054A6" w:themeColor="text2"/>
          <w:sz w:val="20"/>
          <w:szCs w:val="20"/>
        </w:rPr>
        <w:t>OEA recommends writing a</w:t>
      </w:r>
      <w:r w:rsidR="004E516F">
        <w:rPr>
          <w:rFonts w:eastAsia="Calibri" w:cs="Segoe UI"/>
          <w:i/>
          <w:iCs/>
          <w:color w:val="0054A6" w:themeColor="text2"/>
          <w:sz w:val="20"/>
          <w:szCs w:val="20"/>
        </w:rPr>
        <w:t xml:space="preserve"> short</w:t>
      </w:r>
      <w:r w:rsidR="00703A42" w:rsidRPr="00113E0C">
        <w:rPr>
          <w:rFonts w:eastAsia="Calibri" w:cs="Segoe UI"/>
          <w:i/>
          <w:iCs/>
          <w:color w:val="0054A6" w:themeColor="text2"/>
          <w:sz w:val="20"/>
          <w:szCs w:val="20"/>
        </w:rPr>
        <w:t xml:space="preserve"> summary of these </w:t>
      </w:r>
      <w:r w:rsidR="007E6E81" w:rsidRPr="00113E0C">
        <w:rPr>
          <w:rFonts w:eastAsia="Calibri" w:cs="Segoe UI"/>
          <w:i/>
          <w:iCs/>
          <w:color w:val="0054A6" w:themeColor="text2"/>
          <w:sz w:val="20"/>
          <w:szCs w:val="20"/>
        </w:rPr>
        <w:t>that clearly outlines the key data types believed to be relevant to the use case problem.</w:t>
      </w:r>
    </w:p>
    <w:p w14:paraId="2A4A4B0C" w14:textId="38D41E75" w:rsidR="003C551A" w:rsidRPr="00113E0C" w:rsidRDefault="003C551A" w:rsidP="00A724C8">
      <w:pPr>
        <w:spacing w:after="160" w:line="259" w:lineRule="auto"/>
        <w:rPr>
          <w:rFonts w:eastAsia="Calibri" w:cs="Segoe UI"/>
          <w:b/>
          <w:bCs/>
          <w:color w:val="0054A6" w:themeColor="text2"/>
          <w:sz w:val="20"/>
          <w:szCs w:val="20"/>
        </w:rPr>
      </w:pPr>
    </w:p>
    <w:p w14:paraId="0E8FD59D" w14:textId="6122CE45" w:rsidR="003243B0" w:rsidRDefault="003243B0" w:rsidP="003243B0">
      <w:pPr>
        <w:spacing w:line="240" w:lineRule="auto"/>
        <w:rPr>
          <w:rFonts w:cs="Segoe UI"/>
          <w:color w:val="808080" w:themeColor="background1" w:themeShade="80"/>
          <w:sz w:val="22"/>
        </w:rPr>
      </w:pPr>
      <w:r>
        <w:rPr>
          <w:rFonts w:cs="Segoe UI"/>
          <w:color w:val="808080" w:themeColor="background1" w:themeShade="80"/>
          <w:sz w:val="22"/>
        </w:rPr>
        <w:t xml:space="preserve">Sources to use to </w:t>
      </w:r>
      <w:r w:rsidR="00203FE2">
        <w:rPr>
          <w:rFonts w:cs="Segoe UI"/>
          <w:color w:val="808080" w:themeColor="background1" w:themeShade="80"/>
          <w:sz w:val="22"/>
        </w:rPr>
        <w:t xml:space="preserve">search </w:t>
      </w:r>
      <w:r>
        <w:rPr>
          <w:rFonts w:cs="Segoe UI"/>
          <w:color w:val="808080" w:themeColor="background1" w:themeShade="80"/>
          <w:sz w:val="22"/>
        </w:rPr>
        <w:t>prior education research can include:</w:t>
      </w:r>
    </w:p>
    <w:p w14:paraId="69B99708" w14:textId="371AFBC7" w:rsidR="003243B0" w:rsidRDefault="003243B0" w:rsidP="003243B0">
      <w:pPr>
        <w:pStyle w:val="ListParagraph"/>
        <w:numPr>
          <w:ilvl w:val="0"/>
          <w:numId w:val="23"/>
        </w:numPr>
        <w:spacing w:line="240" w:lineRule="auto"/>
        <w:rPr>
          <w:rFonts w:cs="Segoe UI"/>
          <w:color w:val="808080" w:themeColor="background1" w:themeShade="80"/>
          <w:sz w:val="22"/>
        </w:rPr>
      </w:pPr>
      <w:r>
        <w:rPr>
          <w:rFonts w:cs="Segoe UI"/>
          <w:color w:val="808080" w:themeColor="background1" w:themeShade="80"/>
          <w:sz w:val="22"/>
        </w:rPr>
        <w:t>Local or national education agencies</w:t>
      </w:r>
      <w:r w:rsidR="007C7EAD">
        <w:rPr>
          <w:rFonts w:cs="Segoe UI"/>
          <w:color w:val="808080" w:themeColor="background1" w:themeShade="80"/>
          <w:sz w:val="22"/>
        </w:rPr>
        <w:t xml:space="preserve"> and their</w:t>
      </w:r>
      <w:r>
        <w:rPr>
          <w:rFonts w:cs="Segoe UI"/>
          <w:color w:val="808080" w:themeColor="background1" w:themeShade="80"/>
          <w:sz w:val="22"/>
        </w:rPr>
        <w:t xml:space="preserve"> research organizations</w:t>
      </w:r>
    </w:p>
    <w:p w14:paraId="44E8A915" w14:textId="64CB19ED" w:rsidR="00660BB8" w:rsidRDefault="00806C0E" w:rsidP="003243B0">
      <w:pPr>
        <w:pStyle w:val="ListParagraph"/>
        <w:numPr>
          <w:ilvl w:val="0"/>
          <w:numId w:val="23"/>
        </w:numPr>
        <w:spacing w:line="240" w:lineRule="auto"/>
        <w:rPr>
          <w:rFonts w:cs="Segoe UI"/>
          <w:color w:val="808080" w:themeColor="background1" w:themeShade="80"/>
          <w:sz w:val="22"/>
        </w:rPr>
      </w:pPr>
      <w:r>
        <w:rPr>
          <w:rFonts w:cs="Segoe UI"/>
          <w:color w:val="808080" w:themeColor="background1" w:themeShade="80"/>
          <w:sz w:val="22"/>
        </w:rPr>
        <w:t>Local, national, or international e</w:t>
      </w:r>
      <w:r w:rsidR="00660BB8">
        <w:rPr>
          <w:rFonts w:cs="Segoe UI"/>
          <w:color w:val="808080" w:themeColor="background1" w:themeShade="80"/>
          <w:sz w:val="22"/>
        </w:rPr>
        <w:t>ducation policy documents</w:t>
      </w:r>
    </w:p>
    <w:p w14:paraId="29038FE6" w14:textId="0AB98231" w:rsidR="003243B0" w:rsidRPr="00203FE2" w:rsidRDefault="00C23A18" w:rsidP="003243B0">
      <w:pPr>
        <w:pStyle w:val="ListParagraph"/>
        <w:numPr>
          <w:ilvl w:val="0"/>
          <w:numId w:val="23"/>
        </w:numPr>
        <w:spacing w:line="240" w:lineRule="auto"/>
        <w:rPr>
          <w:rFonts w:cs="Segoe UI"/>
          <w:color w:val="808080" w:themeColor="background1" w:themeShade="80"/>
          <w:sz w:val="22"/>
        </w:rPr>
      </w:pPr>
      <w:r>
        <w:rPr>
          <w:rFonts w:cs="Segoe UI"/>
          <w:color w:val="808080" w:themeColor="background1" w:themeShade="80"/>
          <w:sz w:val="22"/>
        </w:rPr>
        <w:t xml:space="preserve">Education </w:t>
      </w:r>
      <w:r w:rsidR="00660BB8">
        <w:rPr>
          <w:rFonts w:cs="Segoe UI"/>
          <w:color w:val="808080" w:themeColor="background1" w:themeShade="80"/>
          <w:sz w:val="22"/>
        </w:rPr>
        <w:t>r</w:t>
      </w:r>
      <w:r>
        <w:rPr>
          <w:rFonts w:cs="Segoe UI"/>
          <w:color w:val="808080" w:themeColor="background1" w:themeShade="80"/>
          <w:sz w:val="22"/>
        </w:rPr>
        <w:t xml:space="preserve">esearch databases: </w:t>
      </w:r>
      <w:hyperlink r:id="rId16" w:history="1">
        <w:r>
          <w:rPr>
            <w:rStyle w:val="Hyperlink"/>
          </w:rPr>
          <w:t>ERIC - Education Resources Information Center</w:t>
        </w:r>
      </w:hyperlink>
    </w:p>
    <w:p w14:paraId="288C8801" w14:textId="12D66ACF" w:rsidR="00203FE2" w:rsidRDefault="00203FE2" w:rsidP="00203FE2">
      <w:pPr>
        <w:pStyle w:val="ListParagraph"/>
        <w:numPr>
          <w:ilvl w:val="0"/>
          <w:numId w:val="23"/>
        </w:numPr>
        <w:spacing w:line="240" w:lineRule="auto"/>
        <w:rPr>
          <w:rFonts w:cs="Segoe UI"/>
          <w:color w:val="808080" w:themeColor="background1" w:themeShade="80"/>
          <w:sz w:val="22"/>
        </w:rPr>
      </w:pPr>
      <w:r>
        <w:rPr>
          <w:rFonts w:cs="Segoe UI"/>
          <w:color w:val="808080" w:themeColor="background1" w:themeShade="80"/>
          <w:sz w:val="22"/>
        </w:rPr>
        <w:t xml:space="preserve">Google Scholar: </w:t>
      </w:r>
      <w:hyperlink r:id="rId17" w:history="1">
        <w:r w:rsidR="007C7EAD">
          <w:rPr>
            <w:rStyle w:val="Hyperlink"/>
          </w:rPr>
          <w:t>Google Scholar</w:t>
        </w:r>
      </w:hyperlink>
    </w:p>
    <w:p w14:paraId="1C7E69AE" w14:textId="24910C7B" w:rsidR="00203FE2" w:rsidRDefault="00203FE2" w:rsidP="00203FE2">
      <w:pPr>
        <w:pStyle w:val="ListParagraph"/>
        <w:spacing w:line="240" w:lineRule="auto"/>
        <w:ind w:left="720"/>
        <w:rPr>
          <w:rFonts w:cs="Segoe UI"/>
          <w:color w:val="808080" w:themeColor="background1" w:themeShade="80"/>
          <w:sz w:val="22"/>
        </w:rPr>
      </w:pPr>
    </w:p>
    <w:p w14:paraId="3CA12EDE" w14:textId="77777777" w:rsidR="003243B0" w:rsidRDefault="003243B0" w:rsidP="00A724C8">
      <w:pPr>
        <w:spacing w:after="160" w:line="259" w:lineRule="auto"/>
        <w:rPr>
          <w:rFonts w:eastAsia="Calibri" w:cs="Segoe UI"/>
          <w:b/>
          <w:bCs/>
          <w:sz w:val="22"/>
        </w:rPr>
      </w:pPr>
    </w:p>
    <w:p w14:paraId="0076B2F6" w14:textId="7F2DC906" w:rsidR="00A724C8" w:rsidRPr="000F7358" w:rsidRDefault="00A724C8" w:rsidP="00A724C8">
      <w:pPr>
        <w:spacing w:after="160" w:line="259" w:lineRule="auto"/>
        <w:rPr>
          <w:rFonts w:eastAsia="Calibri" w:cs="Segoe UI"/>
          <w:b/>
          <w:bCs/>
          <w:sz w:val="22"/>
        </w:rPr>
      </w:pPr>
      <w:r w:rsidRPr="000F7358">
        <w:rPr>
          <w:rFonts w:eastAsia="Calibri" w:cs="Segoe UI"/>
          <w:b/>
          <w:bCs/>
          <w:sz w:val="22"/>
        </w:rPr>
        <w:t>What data will be used for this use case?</w:t>
      </w:r>
    </w:p>
    <w:p w14:paraId="1D10BE51" w14:textId="5F0ED113" w:rsidR="00644D5F" w:rsidRDefault="00D53453" w:rsidP="00A724C8">
      <w:pPr>
        <w:spacing w:after="160" w:line="259" w:lineRule="auto"/>
        <w:rPr>
          <w:rFonts w:cs="Segoe UI"/>
          <w:sz w:val="22"/>
        </w:rPr>
      </w:pPr>
      <w:r>
        <w:rPr>
          <w:rFonts w:cs="Segoe UI"/>
          <w:sz w:val="22"/>
        </w:rPr>
        <w:t xml:space="preserve">Once the ‘theory’ </w:t>
      </w:r>
      <w:r w:rsidR="00EF6D6C">
        <w:rPr>
          <w:rFonts w:cs="Segoe UI"/>
          <w:sz w:val="22"/>
        </w:rPr>
        <w:t xml:space="preserve">of the problem </w:t>
      </w:r>
      <w:r>
        <w:rPr>
          <w:rFonts w:cs="Segoe UI"/>
          <w:sz w:val="22"/>
        </w:rPr>
        <w:t xml:space="preserve">is defined, </w:t>
      </w:r>
      <w:r w:rsidR="00773EE1">
        <w:rPr>
          <w:rFonts w:cs="Segoe UI"/>
          <w:sz w:val="22"/>
        </w:rPr>
        <w:t xml:space="preserve">local stakeholders </w:t>
      </w:r>
      <w:r w:rsidR="00AE2BC3">
        <w:rPr>
          <w:rFonts w:cs="Segoe UI"/>
          <w:sz w:val="22"/>
        </w:rPr>
        <w:t xml:space="preserve">can help </w:t>
      </w:r>
      <w:r w:rsidR="00214C95">
        <w:rPr>
          <w:rFonts w:cs="Segoe UI"/>
          <w:sz w:val="22"/>
        </w:rPr>
        <w:t>identify the best data sources to be included in the use case</w:t>
      </w:r>
      <w:r w:rsidR="00644D5F">
        <w:rPr>
          <w:rFonts w:cs="Segoe UI"/>
          <w:sz w:val="22"/>
        </w:rPr>
        <w:t>.</w:t>
      </w:r>
      <w:r w:rsidR="00214C95">
        <w:rPr>
          <w:rFonts w:cs="Segoe UI"/>
          <w:sz w:val="22"/>
        </w:rPr>
        <w:t xml:space="preserve"> In some cases, key data sources for the use case will not yet exist</w:t>
      </w:r>
      <w:r w:rsidR="009420D4">
        <w:rPr>
          <w:rFonts w:cs="Segoe UI"/>
          <w:sz w:val="22"/>
        </w:rPr>
        <w:t xml:space="preserve"> for the local education context</w:t>
      </w:r>
      <w:r w:rsidR="00214C95">
        <w:rPr>
          <w:rFonts w:cs="Segoe UI"/>
          <w:sz w:val="22"/>
        </w:rPr>
        <w:t>, and in such cases</w:t>
      </w:r>
      <w:r w:rsidR="0027437A">
        <w:rPr>
          <w:rFonts w:cs="Segoe UI"/>
          <w:sz w:val="22"/>
        </w:rPr>
        <w:t>,</w:t>
      </w:r>
      <w:r w:rsidR="00214C95">
        <w:rPr>
          <w:rFonts w:cs="Segoe UI"/>
          <w:sz w:val="22"/>
        </w:rPr>
        <w:t xml:space="preserve"> new data collection </w:t>
      </w:r>
      <w:r w:rsidR="0027437A">
        <w:rPr>
          <w:rFonts w:cs="Segoe UI"/>
          <w:sz w:val="22"/>
        </w:rPr>
        <w:t xml:space="preserve">efforts </w:t>
      </w:r>
      <w:r w:rsidR="00214C95">
        <w:rPr>
          <w:rFonts w:cs="Segoe UI"/>
          <w:sz w:val="22"/>
        </w:rPr>
        <w:t xml:space="preserve">may be needed. </w:t>
      </w:r>
    </w:p>
    <w:p w14:paraId="213EE3C5" w14:textId="65FFCAF2" w:rsidR="00A724C8" w:rsidRPr="00113E0C" w:rsidRDefault="00A724C8" w:rsidP="00A724C8">
      <w:pPr>
        <w:spacing w:after="160" w:line="259" w:lineRule="auto"/>
        <w:rPr>
          <w:rFonts w:eastAsia="Calibri" w:cs="Segoe UI"/>
          <w:i/>
          <w:iCs/>
          <w:color w:val="0054A6" w:themeColor="text2"/>
          <w:sz w:val="20"/>
          <w:szCs w:val="20"/>
        </w:rPr>
      </w:pPr>
      <w:r w:rsidRPr="00113E0C">
        <w:rPr>
          <w:rFonts w:eastAsia="Calibri" w:cs="Segoe UI"/>
          <w:i/>
          <w:iCs/>
          <w:color w:val="0054A6" w:themeColor="text2"/>
          <w:sz w:val="20"/>
          <w:szCs w:val="20"/>
        </w:rPr>
        <w:t xml:space="preserve">Please describe the datasets that are needed for this use case. What new data is needed? </w:t>
      </w:r>
    </w:p>
    <w:tbl>
      <w:tblPr>
        <w:tblStyle w:val="TableGrid3"/>
        <w:tblW w:w="0" w:type="auto"/>
        <w:tblLook w:val="04A0" w:firstRow="1" w:lastRow="0" w:firstColumn="1" w:lastColumn="0" w:noHBand="0" w:noVBand="1"/>
      </w:tblPr>
      <w:tblGrid>
        <w:gridCol w:w="2281"/>
        <w:gridCol w:w="2281"/>
        <w:gridCol w:w="5873"/>
      </w:tblGrid>
      <w:tr w:rsidR="00483D6E" w:rsidRPr="000F7358" w14:paraId="40BC05CE" w14:textId="77777777" w:rsidTr="00483D6E">
        <w:tc>
          <w:tcPr>
            <w:tcW w:w="2281" w:type="dxa"/>
          </w:tcPr>
          <w:p w14:paraId="24117951" w14:textId="77777777" w:rsidR="00483D6E" w:rsidRPr="000F7358" w:rsidRDefault="00483D6E" w:rsidP="00A724C8">
            <w:pPr>
              <w:spacing w:after="160" w:line="259" w:lineRule="auto"/>
              <w:rPr>
                <w:rFonts w:eastAsia="Calibri" w:cs="Segoe UI"/>
                <w:b/>
                <w:bCs/>
                <w:sz w:val="22"/>
              </w:rPr>
            </w:pPr>
            <w:r w:rsidRPr="000F7358">
              <w:rPr>
                <w:rFonts w:eastAsia="Calibri" w:cs="Segoe UI"/>
                <w:b/>
                <w:bCs/>
                <w:sz w:val="22"/>
              </w:rPr>
              <w:t>Dataset Name</w:t>
            </w:r>
          </w:p>
        </w:tc>
        <w:tc>
          <w:tcPr>
            <w:tcW w:w="2281" w:type="dxa"/>
          </w:tcPr>
          <w:p w14:paraId="22650A53" w14:textId="77777777" w:rsidR="00483D6E" w:rsidRPr="000F7358" w:rsidRDefault="00483D6E" w:rsidP="00A724C8">
            <w:pPr>
              <w:spacing w:after="160" w:line="259" w:lineRule="auto"/>
              <w:rPr>
                <w:rFonts w:eastAsia="Calibri" w:cs="Segoe UI"/>
                <w:b/>
                <w:bCs/>
                <w:sz w:val="22"/>
              </w:rPr>
            </w:pPr>
            <w:r w:rsidRPr="000F7358">
              <w:rPr>
                <w:rFonts w:eastAsia="Calibri" w:cs="Segoe UI"/>
                <w:b/>
                <w:bCs/>
                <w:sz w:val="22"/>
              </w:rPr>
              <w:t>Storage Location</w:t>
            </w:r>
          </w:p>
        </w:tc>
        <w:tc>
          <w:tcPr>
            <w:tcW w:w="5873" w:type="dxa"/>
          </w:tcPr>
          <w:p w14:paraId="1949D6A4" w14:textId="79963BD3" w:rsidR="00483D6E" w:rsidRPr="000F7358" w:rsidRDefault="00483D6E" w:rsidP="00A724C8">
            <w:pPr>
              <w:spacing w:after="160" w:line="259" w:lineRule="auto"/>
              <w:rPr>
                <w:rFonts w:eastAsia="Calibri" w:cs="Segoe UI"/>
                <w:b/>
                <w:bCs/>
                <w:sz w:val="22"/>
              </w:rPr>
            </w:pPr>
            <w:r w:rsidRPr="000F7358">
              <w:rPr>
                <w:rFonts w:eastAsia="Calibri" w:cs="Segoe UI"/>
                <w:b/>
                <w:bCs/>
                <w:sz w:val="22"/>
              </w:rPr>
              <w:t>Data Included in the Dataset</w:t>
            </w:r>
          </w:p>
        </w:tc>
      </w:tr>
      <w:tr w:rsidR="00483D6E" w:rsidRPr="000F7358" w14:paraId="30A5881B" w14:textId="77777777" w:rsidTr="00483D6E">
        <w:tc>
          <w:tcPr>
            <w:tcW w:w="2281" w:type="dxa"/>
          </w:tcPr>
          <w:p w14:paraId="08377A78" w14:textId="7FC9B8E0" w:rsidR="00483D6E" w:rsidRPr="000F7358" w:rsidRDefault="00483D6E" w:rsidP="00A724C8">
            <w:pPr>
              <w:spacing w:after="160" w:line="259" w:lineRule="auto"/>
              <w:rPr>
                <w:rFonts w:eastAsia="Calibri" w:cs="Segoe UI"/>
                <w:color w:val="E7E6E6"/>
                <w:sz w:val="22"/>
                <w14:textFill>
                  <w14:solidFill>
                    <w14:srgbClr w14:val="E7E6E6">
                      <w14:lumMod w14:val="50000"/>
                    </w14:srgbClr>
                  </w14:solidFill>
                </w14:textFill>
              </w:rPr>
            </w:pPr>
            <w:r w:rsidRPr="000F7358">
              <w:rPr>
                <w:rFonts w:eastAsia="Calibri" w:cs="Segoe UI"/>
                <w:color w:val="E7E6E6"/>
                <w:sz w:val="22"/>
                <w14:textFill>
                  <w14:solidFill>
                    <w14:srgbClr w14:val="E7E6E6">
                      <w14:lumMod w14:val="50000"/>
                    </w14:srgbClr>
                  </w14:solidFill>
                </w14:textFill>
              </w:rPr>
              <w:t>1.</w:t>
            </w:r>
            <w:r w:rsidR="006878F3">
              <w:rPr>
                <w:rFonts w:eastAsia="Calibri" w:cs="Segoe UI"/>
                <w:color w:val="E7E6E6"/>
                <w:sz w:val="22"/>
                <w14:textFill>
                  <w14:solidFill>
                    <w14:srgbClr w14:val="E7E6E6">
                      <w14:lumMod w14:val="50000"/>
                    </w14:srgbClr>
                  </w14:solidFill>
                </w14:textFill>
              </w:rPr>
              <w:t xml:space="preserve"> </w:t>
            </w:r>
            <w:r w:rsidR="006878F3" w:rsidRPr="00C03F16">
              <w:rPr>
                <w:rFonts w:eastAsia="Calibri" w:cs="Segoe UI"/>
                <w:i/>
                <w:iCs/>
                <w:color w:val="0054A6" w:themeColor="text2"/>
                <w:szCs w:val="18"/>
              </w:rPr>
              <w:t>For example, Student Information System</w:t>
            </w:r>
          </w:p>
        </w:tc>
        <w:tc>
          <w:tcPr>
            <w:tcW w:w="2281" w:type="dxa"/>
          </w:tcPr>
          <w:p w14:paraId="715166E6" w14:textId="4A052115" w:rsidR="00483D6E" w:rsidRPr="00C03F16" w:rsidRDefault="006878F3" w:rsidP="00A724C8">
            <w:pPr>
              <w:spacing w:after="160" w:line="259" w:lineRule="auto"/>
              <w:rPr>
                <w:rFonts w:eastAsia="Calibri" w:cs="Segoe UI"/>
                <w:color w:val="0054A6" w:themeColor="text2"/>
                <w:sz w:val="22"/>
              </w:rPr>
            </w:pPr>
            <w:r w:rsidRPr="00C03F16">
              <w:rPr>
                <w:rFonts w:eastAsia="Calibri" w:cs="Segoe UI"/>
                <w:i/>
                <w:iCs/>
                <w:color w:val="0054A6" w:themeColor="text2"/>
                <w:szCs w:val="18"/>
              </w:rPr>
              <w:t>For example, On-prem server or cloud subscription</w:t>
            </w:r>
          </w:p>
        </w:tc>
        <w:tc>
          <w:tcPr>
            <w:tcW w:w="5873" w:type="dxa"/>
          </w:tcPr>
          <w:p w14:paraId="5AE57AD1" w14:textId="1263EF2C" w:rsidR="00483D6E" w:rsidRPr="00C03F16" w:rsidRDefault="006878F3" w:rsidP="00A724C8">
            <w:pPr>
              <w:spacing w:after="160" w:line="259" w:lineRule="auto"/>
              <w:rPr>
                <w:rFonts w:eastAsia="Calibri" w:cs="Segoe UI"/>
                <w:color w:val="0054A6" w:themeColor="text2"/>
                <w:sz w:val="22"/>
              </w:rPr>
            </w:pPr>
            <w:r w:rsidRPr="00C03F16">
              <w:rPr>
                <w:rFonts w:eastAsia="Calibri" w:cs="Segoe UI"/>
                <w:i/>
                <w:iCs/>
                <w:color w:val="0054A6" w:themeColor="text2"/>
                <w:szCs w:val="18"/>
              </w:rPr>
              <w:t>For example, student demographics, attendance data and course grades</w:t>
            </w:r>
            <w:r w:rsidR="00506C8F">
              <w:rPr>
                <w:rFonts w:eastAsia="Calibri" w:cs="Segoe UI"/>
                <w:i/>
                <w:iCs/>
                <w:color w:val="0054A6" w:themeColor="text2"/>
                <w:szCs w:val="18"/>
              </w:rPr>
              <w:t xml:space="preserve"> or marks</w:t>
            </w:r>
          </w:p>
        </w:tc>
      </w:tr>
      <w:tr w:rsidR="00483D6E" w:rsidRPr="000F7358" w14:paraId="3545648C" w14:textId="77777777" w:rsidTr="00483D6E">
        <w:tc>
          <w:tcPr>
            <w:tcW w:w="2281" w:type="dxa"/>
          </w:tcPr>
          <w:p w14:paraId="59634807" w14:textId="77777777" w:rsidR="00483D6E" w:rsidRPr="000F7358" w:rsidRDefault="00483D6E" w:rsidP="00A724C8">
            <w:pPr>
              <w:spacing w:after="160" w:line="259" w:lineRule="auto"/>
              <w:rPr>
                <w:rFonts w:eastAsia="Calibri" w:cs="Segoe UI"/>
                <w:color w:val="E7E6E6"/>
                <w:sz w:val="22"/>
                <w14:textFill>
                  <w14:solidFill>
                    <w14:srgbClr w14:val="E7E6E6">
                      <w14:lumMod w14:val="50000"/>
                    </w14:srgbClr>
                  </w14:solidFill>
                </w14:textFill>
              </w:rPr>
            </w:pPr>
            <w:r w:rsidRPr="000F7358">
              <w:rPr>
                <w:rFonts w:eastAsia="Calibri" w:cs="Segoe UI"/>
                <w:color w:val="E7E6E6"/>
                <w:sz w:val="22"/>
                <w14:textFill>
                  <w14:solidFill>
                    <w14:srgbClr w14:val="E7E6E6">
                      <w14:lumMod w14:val="50000"/>
                    </w14:srgbClr>
                  </w14:solidFill>
                </w14:textFill>
              </w:rPr>
              <w:t>2.</w:t>
            </w:r>
          </w:p>
        </w:tc>
        <w:tc>
          <w:tcPr>
            <w:tcW w:w="2281" w:type="dxa"/>
          </w:tcPr>
          <w:p w14:paraId="33590C69" w14:textId="77777777" w:rsidR="00483D6E" w:rsidRPr="000F7358" w:rsidRDefault="00483D6E" w:rsidP="00A724C8">
            <w:pPr>
              <w:spacing w:after="160" w:line="259" w:lineRule="auto"/>
              <w:rPr>
                <w:rFonts w:eastAsia="Calibri" w:cs="Segoe UI"/>
                <w:color w:val="E7E6E6"/>
                <w:sz w:val="22"/>
                <w14:textFill>
                  <w14:solidFill>
                    <w14:srgbClr w14:val="E7E6E6">
                      <w14:lumMod w14:val="50000"/>
                    </w14:srgbClr>
                  </w14:solidFill>
                </w14:textFill>
              </w:rPr>
            </w:pPr>
          </w:p>
        </w:tc>
        <w:tc>
          <w:tcPr>
            <w:tcW w:w="5873" w:type="dxa"/>
          </w:tcPr>
          <w:p w14:paraId="7A3DF0A2" w14:textId="77777777" w:rsidR="00483D6E" w:rsidRPr="000F7358" w:rsidRDefault="00483D6E" w:rsidP="00A724C8">
            <w:pPr>
              <w:spacing w:after="160" w:line="259" w:lineRule="auto"/>
              <w:rPr>
                <w:rFonts w:eastAsia="Calibri" w:cs="Segoe UI"/>
                <w:color w:val="E7E6E6"/>
                <w:sz w:val="22"/>
                <w14:textFill>
                  <w14:solidFill>
                    <w14:srgbClr w14:val="E7E6E6">
                      <w14:lumMod w14:val="50000"/>
                    </w14:srgbClr>
                  </w14:solidFill>
                </w14:textFill>
              </w:rPr>
            </w:pPr>
          </w:p>
        </w:tc>
      </w:tr>
      <w:tr w:rsidR="00483D6E" w:rsidRPr="000F7358" w14:paraId="50F2E713" w14:textId="77777777" w:rsidTr="00483D6E">
        <w:tc>
          <w:tcPr>
            <w:tcW w:w="2281" w:type="dxa"/>
          </w:tcPr>
          <w:p w14:paraId="422F25B4" w14:textId="77777777" w:rsidR="00483D6E" w:rsidRPr="000F7358" w:rsidRDefault="00483D6E" w:rsidP="00A724C8">
            <w:pPr>
              <w:spacing w:after="160" w:line="259" w:lineRule="auto"/>
              <w:rPr>
                <w:rFonts w:eastAsia="Calibri" w:cs="Segoe UI"/>
                <w:color w:val="E7E6E6"/>
                <w:sz w:val="22"/>
                <w14:textFill>
                  <w14:solidFill>
                    <w14:srgbClr w14:val="E7E6E6">
                      <w14:lumMod w14:val="50000"/>
                    </w14:srgbClr>
                  </w14:solidFill>
                </w14:textFill>
              </w:rPr>
            </w:pPr>
            <w:r w:rsidRPr="000F7358">
              <w:rPr>
                <w:rFonts w:eastAsia="Calibri" w:cs="Segoe UI"/>
                <w:color w:val="E7E6E6"/>
                <w:sz w:val="22"/>
                <w14:textFill>
                  <w14:solidFill>
                    <w14:srgbClr w14:val="E7E6E6">
                      <w14:lumMod w14:val="50000"/>
                    </w14:srgbClr>
                  </w14:solidFill>
                </w14:textFill>
              </w:rPr>
              <w:t>3.</w:t>
            </w:r>
          </w:p>
        </w:tc>
        <w:tc>
          <w:tcPr>
            <w:tcW w:w="2281" w:type="dxa"/>
          </w:tcPr>
          <w:p w14:paraId="3F741CCA" w14:textId="77777777" w:rsidR="00483D6E" w:rsidRPr="000F7358" w:rsidRDefault="00483D6E" w:rsidP="00A724C8">
            <w:pPr>
              <w:spacing w:after="160" w:line="259" w:lineRule="auto"/>
              <w:rPr>
                <w:rFonts w:eastAsia="Calibri" w:cs="Segoe UI"/>
                <w:color w:val="E7E6E6"/>
                <w:sz w:val="22"/>
                <w14:textFill>
                  <w14:solidFill>
                    <w14:srgbClr w14:val="E7E6E6">
                      <w14:lumMod w14:val="50000"/>
                    </w14:srgbClr>
                  </w14:solidFill>
                </w14:textFill>
              </w:rPr>
            </w:pPr>
          </w:p>
        </w:tc>
        <w:tc>
          <w:tcPr>
            <w:tcW w:w="5873" w:type="dxa"/>
          </w:tcPr>
          <w:p w14:paraId="648156FC" w14:textId="77777777" w:rsidR="00483D6E" w:rsidRPr="000F7358" w:rsidRDefault="00483D6E" w:rsidP="00A724C8">
            <w:pPr>
              <w:spacing w:after="160" w:line="259" w:lineRule="auto"/>
              <w:rPr>
                <w:rFonts w:eastAsia="Calibri" w:cs="Segoe UI"/>
                <w:color w:val="E7E6E6"/>
                <w:sz w:val="22"/>
                <w14:textFill>
                  <w14:solidFill>
                    <w14:srgbClr w14:val="E7E6E6">
                      <w14:lumMod w14:val="50000"/>
                    </w14:srgbClr>
                  </w14:solidFill>
                </w14:textFill>
              </w:rPr>
            </w:pPr>
          </w:p>
        </w:tc>
      </w:tr>
      <w:tr w:rsidR="00483D6E" w:rsidRPr="000F7358" w14:paraId="05E89491" w14:textId="77777777" w:rsidTr="00483D6E">
        <w:tc>
          <w:tcPr>
            <w:tcW w:w="2281" w:type="dxa"/>
          </w:tcPr>
          <w:p w14:paraId="1197A277" w14:textId="77777777" w:rsidR="00483D6E" w:rsidRPr="000F7358" w:rsidRDefault="00483D6E" w:rsidP="00A724C8">
            <w:pPr>
              <w:spacing w:after="160" w:line="259" w:lineRule="auto"/>
              <w:rPr>
                <w:rFonts w:eastAsia="Calibri" w:cs="Segoe UI"/>
                <w:color w:val="E7E6E6"/>
                <w:sz w:val="22"/>
                <w14:textFill>
                  <w14:solidFill>
                    <w14:srgbClr w14:val="E7E6E6">
                      <w14:lumMod w14:val="50000"/>
                    </w14:srgbClr>
                  </w14:solidFill>
                </w14:textFill>
              </w:rPr>
            </w:pPr>
            <w:r w:rsidRPr="000F7358">
              <w:rPr>
                <w:rFonts w:eastAsia="Calibri" w:cs="Segoe UI"/>
                <w:color w:val="E7E6E6"/>
                <w:sz w:val="22"/>
                <w14:textFill>
                  <w14:solidFill>
                    <w14:srgbClr w14:val="E7E6E6">
                      <w14:lumMod w14:val="50000"/>
                    </w14:srgbClr>
                  </w14:solidFill>
                </w14:textFill>
              </w:rPr>
              <w:t>4.</w:t>
            </w:r>
          </w:p>
        </w:tc>
        <w:tc>
          <w:tcPr>
            <w:tcW w:w="2281" w:type="dxa"/>
          </w:tcPr>
          <w:p w14:paraId="1F6ABC2B" w14:textId="77777777" w:rsidR="00483D6E" w:rsidRPr="000F7358" w:rsidRDefault="00483D6E" w:rsidP="00A724C8">
            <w:pPr>
              <w:spacing w:after="160" w:line="259" w:lineRule="auto"/>
              <w:rPr>
                <w:rFonts w:eastAsia="Calibri" w:cs="Segoe UI"/>
                <w:color w:val="E7E6E6"/>
                <w:sz w:val="22"/>
                <w14:textFill>
                  <w14:solidFill>
                    <w14:srgbClr w14:val="E7E6E6">
                      <w14:lumMod w14:val="50000"/>
                    </w14:srgbClr>
                  </w14:solidFill>
                </w14:textFill>
              </w:rPr>
            </w:pPr>
          </w:p>
        </w:tc>
        <w:tc>
          <w:tcPr>
            <w:tcW w:w="5873" w:type="dxa"/>
          </w:tcPr>
          <w:p w14:paraId="5CC17D16" w14:textId="77777777" w:rsidR="00483D6E" w:rsidRPr="000F7358" w:rsidRDefault="00483D6E" w:rsidP="00A724C8">
            <w:pPr>
              <w:spacing w:after="160" w:line="259" w:lineRule="auto"/>
              <w:rPr>
                <w:rFonts w:eastAsia="Calibri" w:cs="Segoe UI"/>
                <w:color w:val="E7E6E6"/>
                <w:sz w:val="22"/>
                <w14:textFill>
                  <w14:solidFill>
                    <w14:srgbClr w14:val="E7E6E6">
                      <w14:lumMod w14:val="50000"/>
                    </w14:srgbClr>
                  </w14:solidFill>
                </w14:textFill>
              </w:rPr>
            </w:pPr>
          </w:p>
        </w:tc>
      </w:tr>
    </w:tbl>
    <w:p w14:paraId="4698391F" w14:textId="77777777" w:rsidR="00A724C8" w:rsidRPr="000F7358" w:rsidRDefault="00A724C8" w:rsidP="00A724C8">
      <w:pPr>
        <w:spacing w:after="160" w:line="259" w:lineRule="auto"/>
        <w:rPr>
          <w:rFonts w:eastAsia="Calibri" w:cs="Segoe UI"/>
          <w:i/>
          <w:iCs/>
          <w:color w:val="4472C4"/>
          <w:sz w:val="22"/>
        </w:rPr>
      </w:pPr>
    </w:p>
    <w:p w14:paraId="619859FA" w14:textId="77777777" w:rsidR="00D137AB" w:rsidRPr="000F7358" w:rsidRDefault="00D137AB" w:rsidP="00BC505F">
      <w:pPr>
        <w:pStyle w:val="Bodycopy"/>
        <w:rPr>
          <w:sz w:val="22"/>
          <w:szCs w:val="22"/>
        </w:rPr>
      </w:pPr>
    </w:p>
    <w:p w14:paraId="56166030" w14:textId="625886C0" w:rsidR="00214C95" w:rsidRPr="000F7358" w:rsidRDefault="00214C95" w:rsidP="00214C95">
      <w:pPr>
        <w:spacing w:after="160" w:line="259" w:lineRule="auto"/>
        <w:rPr>
          <w:rFonts w:eastAsia="Calibri" w:cs="Segoe UI"/>
          <w:b/>
          <w:bCs/>
          <w:sz w:val="22"/>
        </w:rPr>
      </w:pPr>
      <w:r>
        <w:rPr>
          <w:rFonts w:eastAsia="Calibri" w:cs="Segoe UI"/>
          <w:b/>
          <w:bCs/>
          <w:sz w:val="22"/>
        </w:rPr>
        <w:t>Mapping theory to data</w:t>
      </w:r>
      <w:r w:rsidR="0044101E">
        <w:rPr>
          <w:rFonts w:eastAsia="Calibri" w:cs="Segoe UI"/>
          <w:b/>
          <w:bCs/>
          <w:sz w:val="22"/>
        </w:rPr>
        <w:t xml:space="preserve"> and developing the ‘data dictionary</w:t>
      </w:r>
      <w:r>
        <w:rPr>
          <w:rFonts w:eastAsia="Calibri" w:cs="Segoe UI"/>
          <w:b/>
          <w:bCs/>
          <w:sz w:val="22"/>
        </w:rPr>
        <w:t>.</w:t>
      </w:r>
      <w:r w:rsidR="0044101E">
        <w:rPr>
          <w:rFonts w:eastAsia="Calibri" w:cs="Segoe UI"/>
          <w:b/>
          <w:bCs/>
          <w:sz w:val="22"/>
        </w:rPr>
        <w:t>’</w:t>
      </w:r>
    </w:p>
    <w:p w14:paraId="32F73673" w14:textId="673AAEA2" w:rsidR="00442E4E" w:rsidRDefault="00214C95" w:rsidP="00214C95">
      <w:pPr>
        <w:spacing w:after="160" w:line="259" w:lineRule="auto"/>
        <w:rPr>
          <w:rFonts w:cs="Segoe UI"/>
          <w:sz w:val="22"/>
        </w:rPr>
      </w:pPr>
      <w:r>
        <w:rPr>
          <w:rFonts w:cs="Segoe UI"/>
          <w:sz w:val="22"/>
        </w:rPr>
        <w:t xml:space="preserve">A key part of the use case development process is deciding which data to use and how it should be </w:t>
      </w:r>
      <w:r w:rsidR="004865CF">
        <w:rPr>
          <w:rFonts w:cs="Segoe UI"/>
          <w:sz w:val="22"/>
        </w:rPr>
        <w:t>mapped to the theory of the problem</w:t>
      </w:r>
      <w:r>
        <w:rPr>
          <w:rFonts w:cs="Segoe UI"/>
          <w:sz w:val="22"/>
        </w:rPr>
        <w:t>.</w:t>
      </w:r>
      <w:r w:rsidR="004865CF">
        <w:rPr>
          <w:rFonts w:cs="Segoe UI"/>
          <w:sz w:val="22"/>
        </w:rPr>
        <w:t xml:space="preserve"> </w:t>
      </w:r>
      <w:r w:rsidR="00442E4E">
        <w:rPr>
          <w:rFonts w:cs="Segoe UI"/>
          <w:sz w:val="22"/>
        </w:rPr>
        <w:t xml:space="preserve">Identifying which data should be viewed as a “feature” and which data is the “target outcome” </w:t>
      </w:r>
      <w:r w:rsidR="007B1937">
        <w:rPr>
          <w:rFonts w:cs="Segoe UI"/>
          <w:sz w:val="22"/>
        </w:rPr>
        <w:t xml:space="preserve">is at the core of this mapping. </w:t>
      </w:r>
    </w:p>
    <w:p w14:paraId="00607FB9" w14:textId="45995385" w:rsidR="0044101E" w:rsidRDefault="00214C95" w:rsidP="00214C95">
      <w:pPr>
        <w:spacing w:after="160" w:line="259" w:lineRule="auto"/>
        <w:rPr>
          <w:rFonts w:cs="Segoe UI"/>
          <w:sz w:val="22"/>
        </w:rPr>
      </w:pPr>
      <w:r>
        <w:rPr>
          <w:rFonts w:cs="Segoe UI"/>
          <w:sz w:val="22"/>
        </w:rPr>
        <w:t xml:space="preserve">The development of a data dictionary </w:t>
      </w:r>
      <w:r w:rsidR="00FC7BED">
        <w:rPr>
          <w:rFonts w:cs="Segoe UI"/>
          <w:sz w:val="22"/>
        </w:rPr>
        <w:t xml:space="preserve">can </w:t>
      </w:r>
      <w:r w:rsidR="00C059CE">
        <w:rPr>
          <w:rFonts w:cs="Segoe UI"/>
          <w:sz w:val="22"/>
        </w:rPr>
        <w:t>allow the data team to examine specific data tables and data entities</w:t>
      </w:r>
      <w:r w:rsidR="00AA3C7D">
        <w:rPr>
          <w:rFonts w:cs="Segoe UI"/>
          <w:sz w:val="22"/>
        </w:rPr>
        <w:t xml:space="preserve"> in the available datasets</w:t>
      </w:r>
      <w:r w:rsidR="00C059CE">
        <w:rPr>
          <w:rFonts w:cs="Segoe UI"/>
          <w:sz w:val="22"/>
        </w:rPr>
        <w:t xml:space="preserve">, and </w:t>
      </w:r>
      <w:r w:rsidR="00FC7BED">
        <w:rPr>
          <w:rFonts w:cs="Segoe UI"/>
          <w:sz w:val="22"/>
        </w:rPr>
        <w:t xml:space="preserve">then </w:t>
      </w:r>
      <w:r w:rsidR="00C059CE">
        <w:rPr>
          <w:rFonts w:cs="Segoe UI"/>
          <w:sz w:val="22"/>
        </w:rPr>
        <w:t xml:space="preserve">map </w:t>
      </w:r>
      <w:r w:rsidR="00FC7BED">
        <w:rPr>
          <w:rFonts w:cs="Segoe UI"/>
          <w:sz w:val="22"/>
        </w:rPr>
        <w:t xml:space="preserve">specific items </w:t>
      </w:r>
      <w:r w:rsidR="00C059CE">
        <w:rPr>
          <w:rFonts w:cs="Segoe UI"/>
          <w:sz w:val="22"/>
        </w:rPr>
        <w:t>to the theor</w:t>
      </w:r>
      <w:r w:rsidR="0064419C">
        <w:rPr>
          <w:rFonts w:cs="Segoe UI"/>
          <w:sz w:val="22"/>
        </w:rPr>
        <w:t>etical constructs</w:t>
      </w:r>
      <w:r w:rsidR="00C059CE">
        <w:rPr>
          <w:rFonts w:cs="Segoe UI"/>
          <w:sz w:val="22"/>
        </w:rPr>
        <w:t xml:space="preserve"> of the problem to be solved.</w:t>
      </w:r>
      <w:r w:rsidR="00AA3C7D">
        <w:rPr>
          <w:rFonts w:cs="Segoe UI"/>
          <w:sz w:val="22"/>
        </w:rPr>
        <w:t xml:space="preserve"> </w:t>
      </w:r>
    </w:p>
    <w:p w14:paraId="2AEA4F50" w14:textId="0F6686C1" w:rsidR="0027437A" w:rsidRDefault="0044101E" w:rsidP="0027437A">
      <w:pPr>
        <w:spacing w:after="160" w:line="259" w:lineRule="auto"/>
        <w:rPr>
          <w:rFonts w:cs="Segoe UI"/>
          <w:sz w:val="22"/>
        </w:rPr>
      </w:pPr>
      <w:r>
        <w:rPr>
          <w:rFonts w:cs="Segoe UI"/>
          <w:sz w:val="22"/>
        </w:rPr>
        <w:t xml:space="preserve">New data services like </w:t>
      </w:r>
      <w:hyperlink r:id="rId18" w:history="1">
        <w:r w:rsidR="00FA1D96" w:rsidRPr="00DF0867">
          <w:rPr>
            <w:rStyle w:val="Hyperlink"/>
            <w:rFonts w:cs="Segoe UI"/>
            <w:sz w:val="22"/>
          </w:rPr>
          <w:t>Azure</w:t>
        </w:r>
        <w:r w:rsidR="008763D5" w:rsidRPr="00DF0867">
          <w:rPr>
            <w:rStyle w:val="Hyperlink"/>
            <w:rFonts w:cs="Segoe UI"/>
            <w:sz w:val="22"/>
          </w:rPr>
          <w:t xml:space="preserve"> Purview</w:t>
        </w:r>
      </w:hyperlink>
      <w:r w:rsidR="00FA1D96">
        <w:rPr>
          <w:rFonts w:cs="Segoe UI"/>
          <w:sz w:val="22"/>
        </w:rPr>
        <w:t xml:space="preserve"> can </w:t>
      </w:r>
      <w:r w:rsidR="0017151D">
        <w:rPr>
          <w:rFonts w:cs="Segoe UI"/>
          <w:sz w:val="22"/>
        </w:rPr>
        <w:t xml:space="preserve">support this work through </w:t>
      </w:r>
      <w:r w:rsidR="0017151D" w:rsidRPr="0017151D">
        <w:rPr>
          <w:rFonts w:cs="Segoe UI"/>
          <w:sz w:val="22"/>
        </w:rPr>
        <w:t>creat</w:t>
      </w:r>
      <w:r w:rsidR="0017151D">
        <w:rPr>
          <w:rFonts w:cs="Segoe UI"/>
          <w:sz w:val="22"/>
        </w:rPr>
        <w:t>ing</w:t>
      </w:r>
      <w:r w:rsidR="0017151D" w:rsidRPr="0017151D">
        <w:rPr>
          <w:rFonts w:cs="Segoe UI"/>
          <w:sz w:val="22"/>
        </w:rPr>
        <w:t xml:space="preserve"> a holistic, up-to-date map of your data landscape with automated data discovery, sensitive data classification, and end-to-end data lineage.</w:t>
      </w:r>
      <w:r w:rsidR="004E0A6D">
        <w:rPr>
          <w:rFonts w:cs="Segoe UI"/>
          <w:sz w:val="22"/>
        </w:rPr>
        <w:t xml:space="preserve"> </w:t>
      </w:r>
      <w:r w:rsidR="004E0A6D" w:rsidRPr="00DD2D66">
        <w:rPr>
          <w:rFonts w:cs="Segoe UI"/>
          <w:b/>
          <w:bCs/>
          <w:sz w:val="22"/>
        </w:rPr>
        <w:t xml:space="preserve">Please see “Privacy and Security” section below for more </w:t>
      </w:r>
      <w:r w:rsidR="00553F2E" w:rsidRPr="00DD2D66">
        <w:rPr>
          <w:rFonts w:cs="Segoe UI"/>
          <w:b/>
          <w:bCs/>
          <w:sz w:val="22"/>
        </w:rPr>
        <w:t>ensuring that sensitive data is protected.</w:t>
      </w:r>
      <w:r w:rsidR="00553F2E">
        <w:rPr>
          <w:rFonts w:cs="Segoe UI"/>
          <w:sz w:val="22"/>
        </w:rPr>
        <w:t xml:space="preserve"> </w:t>
      </w:r>
    </w:p>
    <w:p w14:paraId="0E304E2B" w14:textId="77777777" w:rsidR="00DD2D66" w:rsidRPr="000F7358" w:rsidRDefault="00DD2D66" w:rsidP="0027437A">
      <w:pPr>
        <w:spacing w:after="160" w:line="259" w:lineRule="auto"/>
        <w:rPr>
          <w:rFonts w:eastAsia="Calibri" w:cs="Segoe UI"/>
          <w:i/>
          <w:iCs/>
          <w:color w:val="4472C4"/>
          <w:sz w:val="22"/>
        </w:rPr>
      </w:pPr>
    </w:p>
    <w:tbl>
      <w:tblPr>
        <w:tblStyle w:val="TableGrid3"/>
        <w:tblW w:w="0" w:type="auto"/>
        <w:tblLook w:val="04A0" w:firstRow="1" w:lastRow="0" w:firstColumn="1" w:lastColumn="0" w:noHBand="0" w:noVBand="1"/>
      </w:tblPr>
      <w:tblGrid>
        <w:gridCol w:w="3955"/>
        <w:gridCol w:w="6210"/>
      </w:tblGrid>
      <w:tr w:rsidR="006A40C1" w:rsidRPr="000F7358" w14:paraId="73196E40" w14:textId="77777777" w:rsidTr="008661FA">
        <w:tc>
          <w:tcPr>
            <w:tcW w:w="3955" w:type="dxa"/>
          </w:tcPr>
          <w:p w14:paraId="79F17B96" w14:textId="22A22A6B" w:rsidR="006A40C1" w:rsidRPr="000F7358" w:rsidRDefault="006A40C1" w:rsidP="00F34356">
            <w:pPr>
              <w:spacing w:after="160" w:line="259" w:lineRule="auto"/>
              <w:rPr>
                <w:rFonts w:eastAsia="Calibri" w:cs="Segoe UI"/>
                <w:b/>
                <w:bCs/>
                <w:sz w:val="22"/>
              </w:rPr>
            </w:pPr>
            <w:r>
              <w:rPr>
                <w:rFonts w:eastAsia="Calibri" w:cs="Segoe UI"/>
                <w:b/>
                <w:bCs/>
                <w:sz w:val="22"/>
              </w:rPr>
              <w:t xml:space="preserve">Theoretical Construct </w:t>
            </w:r>
          </w:p>
        </w:tc>
        <w:tc>
          <w:tcPr>
            <w:tcW w:w="6210" w:type="dxa"/>
          </w:tcPr>
          <w:p w14:paraId="401F2D4B" w14:textId="66CD103F" w:rsidR="006A40C1" w:rsidRPr="000F7358" w:rsidRDefault="006A40C1" w:rsidP="00F34356">
            <w:pPr>
              <w:spacing w:after="160" w:line="259" w:lineRule="auto"/>
              <w:rPr>
                <w:rFonts w:eastAsia="Calibri" w:cs="Segoe UI"/>
                <w:b/>
                <w:bCs/>
                <w:sz w:val="22"/>
              </w:rPr>
            </w:pPr>
            <w:r>
              <w:rPr>
                <w:rFonts w:eastAsia="Calibri" w:cs="Segoe UI"/>
                <w:b/>
                <w:bCs/>
                <w:sz w:val="22"/>
              </w:rPr>
              <w:t xml:space="preserve">Local Data Source Mapped to Theoretical Construct </w:t>
            </w:r>
          </w:p>
        </w:tc>
      </w:tr>
      <w:tr w:rsidR="006A40C1" w:rsidRPr="000F7358" w14:paraId="0CC96ED8" w14:textId="77777777" w:rsidTr="008661FA">
        <w:tc>
          <w:tcPr>
            <w:tcW w:w="3955" w:type="dxa"/>
          </w:tcPr>
          <w:p w14:paraId="31A78FB4" w14:textId="10B00E88" w:rsidR="006A40C1" w:rsidRPr="000F7358" w:rsidRDefault="006A40C1" w:rsidP="00F34356">
            <w:pPr>
              <w:spacing w:after="160" w:line="259" w:lineRule="auto"/>
              <w:rPr>
                <w:rFonts w:eastAsia="Calibri" w:cs="Segoe UI"/>
                <w:color w:val="E7E6E6"/>
                <w:sz w:val="22"/>
                <w14:textFill>
                  <w14:solidFill>
                    <w14:srgbClr w14:val="E7E6E6">
                      <w14:lumMod w14:val="50000"/>
                    </w14:srgbClr>
                  </w14:solidFill>
                </w14:textFill>
              </w:rPr>
            </w:pPr>
            <w:r w:rsidRPr="000F7358">
              <w:rPr>
                <w:rFonts w:eastAsia="Calibri" w:cs="Segoe UI"/>
                <w:color w:val="E7E6E6"/>
                <w:sz w:val="22"/>
                <w14:textFill>
                  <w14:solidFill>
                    <w14:srgbClr w14:val="E7E6E6">
                      <w14:lumMod w14:val="50000"/>
                    </w14:srgbClr>
                  </w14:solidFill>
                </w14:textFill>
              </w:rPr>
              <w:t>1.</w:t>
            </w:r>
            <w:r>
              <w:rPr>
                <w:rFonts w:eastAsia="Calibri" w:cs="Segoe UI"/>
                <w:color w:val="E7E6E6"/>
                <w:sz w:val="22"/>
                <w14:textFill>
                  <w14:solidFill>
                    <w14:srgbClr w14:val="E7E6E6">
                      <w14:lumMod w14:val="50000"/>
                    </w14:srgbClr>
                  </w14:solidFill>
                </w14:textFill>
              </w:rPr>
              <w:t xml:space="preserve"> </w:t>
            </w:r>
            <w:r w:rsidRPr="00C03F16">
              <w:rPr>
                <w:rFonts w:eastAsia="Calibri" w:cs="Segoe UI"/>
                <w:i/>
                <w:iCs/>
                <w:color w:val="0054A6" w:themeColor="text2"/>
                <w:szCs w:val="18"/>
              </w:rPr>
              <w:t>For example,</w:t>
            </w:r>
            <w:r w:rsidR="00976E20">
              <w:rPr>
                <w:rFonts w:eastAsia="Calibri" w:cs="Segoe UI"/>
                <w:i/>
                <w:iCs/>
                <w:color w:val="0054A6" w:themeColor="text2"/>
                <w:szCs w:val="18"/>
              </w:rPr>
              <w:t xml:space="preserve"> attendance represented by</w:t>
            </w:r>
            <w:r w:rsidRPr="00C03F16">
              <w:rPr>
                <w:rFonts w:eastAsia="Calibri" w:cs="Segoe UI"/>
                <w:i/>
                <w:iCs/>
                <w:color w:val="0054A6" w:themeColor="text2"/>
                <w:szCs w:val="18"/>
              </w:rPr>
              <w:t xml:space="preserve"> number of student absences</w:t>
            </w:r>
          </w:p>
        </w:tc>
        <w:tc>
          <w:tcPr>
            <w:tcW w:w="6210" w:type="dxa"/>
          </w:tcPr>
          <w:p w14:paraId="0440A903" w14:textId="03FA0157" w:rsidR="006A40C1" w:rsidRPr="000F7358" w:rsidRDefault="006A40C1" w:rsidP="00F34356">
            <w:pPr>
              <w:spacing w:after="160" w:line="259" w:lineRule="auto"/>
              <w:rPr>
                <w:rFonts w:eastAsia="Calibri" w:cs="Segoe UI"/>
                <w:color w:val="E7E6E6"/>
                <w:sz w:val="22"/>
                <w14:textFill>
                  <w14:solidFill>
                    <w14:srgbClr w14:val="E7E6E6">
                      <w14:lumMod w14:val="50000"/>
                    </w14:srgbClr>
                  </w14:solidFill>
                </w14:textFill>
              </w:rPr>
            </w:pPr>
            <w:r w:rsidRPr="00C03F16">
              <w:rPr>
                <w:rFonts w:eastAsia="Calibri" w:cs="Segoe UI"/>
                <w:i/>
                <w:iCs/>
                <w:color w:val="0054A6" w:themeColor="text2"/>
                <w:szCs w:val="18"/>
              </w:rPr>
              <w:t xml:space="preserve">For example, Student Information System – “Days Absent” </w:t>
            </w:r>
          </w:p>
        </w:tc>
      </w:tr>
      <w:tr w:rsidR="006A40C1" w:rsidRPr="000F7358" w14:paraId="364097C5" w14:textId="77777777" w:rsidTr="008661FA">
        <w:tc>
          <w:tcPr>
            <w:tcW w:w="3955" w:type="dxa"/>
          </w:tcPr>
          <w:p w14:paraId="26AE03AD" w14:textId="77777777" w:rsidR="006A40C1" w:rsidRPr="000F7358" w:rsidRDefault="006A40C1" w:rsidP="00F34356">
            <w:pPr>
              <w:spacing w:after="160" w:line="259" w:lineRule="auto"/>
              <w:rPr>
                <w:rFonts w:eastAsia="Calibri" w:cs="Segoe UI"/>
                <w:color w:val="E7E6E6"/>
                <w:sz w:val="22"/>
                <w14:textFill>
                  <w14:solidFill>
                    <w14:srgbClr w14:val="E7E6E6">
                      <w14:lumMod w14:val="50000"/>
                    </w14:srgbClr>
                  </w14:solidFill>
                </w14:textFill>
              </w:rPr>
            </w:pPr>
            <w:r w:rsidRPr="000F7358">
              <w:rPr>
                <w:rFonts w:eastAsia="Calibri" w:cs="Segoe UI"/>
                <w:color w:val="E7E6E6"/>
                <w:sz w:val="22"/>
                <w14:textFill>
                  <w14:solidFill>
                    <w14:srgbClr w14:val="E7E6E6">
                      <w14:lumMod w14:val="50000"/>
                    </w14:srgbClr>
                  </w14:solidFill>
                </w14:textFill>
              </w:rPr>
              <w:t>2.</w:t>
            </w:r>
          </w:p>
        </w:tc>
        <w:tc>
          <w:tcPr>
            <w:tcW w:w="6210" w:type="dxa"/>
          </w:tcPr>
          <w:p w14:paraId="7CCFC7F4" w14:textId="77777777" w:rsidR="006A40C1" w:rsidRPr="000F7358" w:rsidRDefault="006A40C1" w:rsidP="00F34356">
            <w:pPr>
              <w:spacing w:after="160" w:line="259" w:lineRule="auto"/>
              <w:rPr>
                <w:rFonts w:eastAsia="Calibri" w:cs="Segoe UI"/>
                <w:color w:val="E7E6E6"/>
                <w:sz w:val="22"/>
                <w14:textFill>
                  <w14:solidFill>
                    <w14:srgbClr w14:val="E7E6E6">
                      <w14:lumMod w14:val="50000"/>
                    </w14:srgbClr>
                  </w14:solidFill>
                </w14:textFill>
              </w:rPr>
            </w:pPr>
          </w:p>
        </w:tc>
      </w:tr>
      <w:tr w:rsidR="006A40C1" w:rsidRPr="000F7358" w14:paraId="3F2D01A4" w14:textId="77777777" w:rsidTr="008661FA">
        <w:tc>
          <w:tcPr>
            <w:tcW w:w="3955" w:type="dxa"/>
          </w:tcPr>
          <w:p w14:paraId="670B353C" w14:textId="77777777" w:rsidR="006A40C1" w:rsidRPr="000F7358" w:rsidRDefault="006A40C1" w:rsidP="00F34356">
            <w:pPr>
              <w:spacing w:after="160" w:line="259" w:lineRule="auto"/>
              <w:rPr>
                <w:rFonts w:eastAsia="Calibri" w:cs="Segoe UI"/>
                <w:color w:val="E7E6E6"/>
                <w:sz w:val="22"/>
                <w14:textFill>
                  <w14:solidFill>
                    <w14:srgbClr w14:val="E7E6E6">
                      <w14:lumMod w14:val="50000"/>
                    </w14:srgbClr>
                  </w14:solidFill>
                </w14:textFill>
              </w:rPr>
            </w:pPr>
            <w:r w:rsidRPr="000F7358">
              <w:rPr>
                <w:rFonts w:eastAsia="Calibri" w:cs="Segoe UI"/>
                <w:color w:val="E7E6E6"/>
                <w:sz w:val="22"/>
                <w14:textFill>
                  <w14:solidFill>
                    <w14:srgbClr w14:val="E7E6E6">
                      <w14:lumMod w14:val="50000"/>
                    </w14:srgbClr>
                  </w14:solidFill>
                </w14:textFill>
              </w:rPr>
              <w:t>3.</w:t>
            </w:r>
          </w:p>
        </w:tc>
        <w:tc>
          <w:tcPr>
            <w:tcW w:w="6210" w:type="dxa"/>
          </w:tcPr>
          <w:p w14:paraId="34062261" w14:textId="77777777" w:rsidR="006A40C1" w:rsidRPr="000F7358" w:rsidRDefault="006A40C1" w:rsidP="00F34356">
            <w:pPr>
              <w:spacing w:after="160" w:line="259" w:lineRule="auto"/>
              <w:rPr>
                <w:rFonts w:eastAsia="Calibri" w:cs="Segoe UI"/>
                <w:color w:val="E7E6E6"/>
                <w:sz w:val="22"/>
                <w14:textFill>
                  <w14:solidFill>
                    <w14:srgbClr w14:val="E7E6E6">
                      <w14:lumMod w14:val="50000"/>
                    </w14:srgbClr>
                  </w14:solidFill>
                </w14:textFill>
              </w:rPr>
            </w:pPr>
          </w:p>
        </w:tc>
      </w:tr>
      <w:tr w:rsidR="006A40C1" w:rsidRPr="000F7358" w14:paraId="65A8743E" w14:textId="77777777" w:rsidTr="008661FA">
        <w:tc>
          <w:tcPr>
            <w:tcW w:w="3955" w:type="dxa"/>
          </w:tcPr>
          <w:p w14:paraId="3CA4C925" w14:textId="77777777" w:rsidR="006A40C1" w:rsidRPr="000F7358" w:rsidRDefault="006A40C1" w:rsidP="00F34356">
            <w:pPr>
              <w:spacing w:after="160" w:line="259" w:lineRule="auto"/>
              <w:rPr>
                <w:rFonts w:eastAsia="Calibri" w:cs="Segoe UI"/>
                <w:color w:val="E7E6E6"/>
                <w:sz w:val="22"/>
                <w14:textFill>
                  <w14:solidFill>
                    <w14:srgbClr w14:val="E7E6E6">
                      <w14:lumMod w14:val="50000"/>
                    </w14:srgbClr>
                  </w14:solidFill>
                </w14:textFill>
              </w:rPr>
            </w:pPr>
            <w:r w:rsidRPr="000F7358">
              <w:rPr>
                <w:rFonts w:eastAsia="Calibri" w:cs="Segoe UI"/>
                <w:color w:val="E7E6E6"/>
                <w:sz w:val="22"/>
                <w14:textFill>
                  <w14:solidFill>
                    <w14:srgbClr w14:val="E7E6E6">
                      <w14:lumMod w14:val="50000"/>
                    </w14:srgbClr>
                  </w14:solidFill>
                </w14:textFill>
              </w:rPr>
              <w:t>4.</w:t>
            </w:r>
          </w:p>
        </w:tc>
        <w:tc>
          <w:tcPr>
            <w:tcW w:w="6210" w:type="dxa"/>
          </w:tcPr>
          <w:p w14:paraId="18C55EBF" w14:textId="77777777" w:rsidR="006A40C1" w:rsidRPr="000F7358" w:rsidRDefault="006A40C1" w:rsidP="00F34356">
            <w:pPr>
              <w:spacing w:after="160" w:line="259" w:lineRule="auto"/>
              <w:rPr>
                <w:rFonts w:eastAsia="Calibri" w:cs="Segoe UI"/>
                <w:color w:val="E7E6E6"/>
                <w:sz w:val="22"/>
                <w14:textFill>
                  <w14:solidFill>
                    <w14:srgbClr w14:val="E7E6E6">
                      <w14:lumMod w14:val="50000"/>
                    </w14:srgbClr>
                  </w14:solidFill>
                </w14:textFill>
              </w:rPr>
            </w:pPr>
          </w:p>
        </w:tc>
      </w:tr>
    </w:tbl>
    <w:p w14:paraId="00683464" w14:textId="77777777" w:rsidR="00DF2567" w:rsidRDefault="00DF2567" w:rsidP="00214C95">
      <w:pPr>
        <w:spacing w:after="160" w:line="259" w:lineRule="auto"/>
        <w:rPr>
          <w:rFonts w:cs="Segoe UI"/>
          <w:sz w:val="22"/>
        </w:rPr>
      </w:pPr>
    </w:p>
    <w:p w14:paraId="2EB3CBD8" w14:textId="77777777" w:rsidR="00CA2A15" w:rsidRDefault="00CA2A15" w:rsidP="00CA2A15">
      <w:pPr>
        <w:spacing w:after="160" w:line="256" w:lineRule="auto"/>
        <w:rPr>
          <w:rFonts w:eastAsia="Calibri" w:cs="Segoe UI"/>
          <w:b/>
          <w:bCs/>
          <w:sz w:val="20"/>
          <w:szCs w:val="20"/>
        </w:rPr>
      </w:pPr>
      <w:r>
        <w:rPr>
          <w:rFonts w:eastAsia="Calibri" w:cs="Segoe UI"/>
          <w:b/>
          <w:bCs/>
          <w:sz w:val="20"/>
          <w:szCs w:val="20"/>
        </w:rPr>
        <w:t>What are the constraints of these datasets for this specific use case?</w:t>
      </w:r>
    </w:p>
    <w:p w14:paraId="0BAC0B1C" w14:textId="06F2FE18" w:rsidR="00CA2A15" w:rsidRPr="00665C00" w:rsidRDefault="00CA2A15" w:rsidP="00CA2A15">
      <w:pPr>
        <w:spacing w:after="160" w:line="256" w:lineRule="auto"/>
        <w:rPr>
          <w:rFonts w:eastAsia="Calibri" w:cs="Segoe UI"/>
          <w:i/>
          <w:iCs/>
          <w:color w:val="0054A6" w:themeColor="text2"/>
          <w:sz w:val="24"/>
          <w:szCs w:val="24"/>
        </w:rPr>
      </w:pPr>
      <w:r w:rsidRPr="00665C00">
        <w:rPr>
          <w:rFonts w:eastAsia="Calibri" w:cs="Segoe UI"/>
          <w:i/>
          <w:iCs/>
          <w:color w:val="0054A6" w:themeColor="text2"/>
          <w:sz w:val="20"/>
          <w:szCs w:val="20"/>
        </w:rPr>
        <w:t xml:space="preserve">Please describe the limitations of these datasets. For example, are the datasets missing data for certain student populations? Is there bias in the data collection method? </w:t>
      </w:r>
      <w:r w:rsidR="003C47F4">
        <w:rPr>
          <w:rFonts w:eastAsia="Calibri" w:cs="Segoe UI"/>
          <w:i/>
          <w:iCs/>
          <w:color w:val="0054A6" w:themeColor="text2"/>
          <w:sz w:val="20"/>
          <w:szCs w:val="20"/>
        </w:rPr>
        <w:t>This will inform the sections below on Responsible AI principles.</w:t>
      </w:r>
      <w:r w:rsidRPr="00665C00">
        <w:rPr>
          <w:rFonts w:eastAsia="Calibri" w:cs="Segoe UI"/>
          <w:i/>
          <w:iCs/>
          <w:color w:val="0054A6" w:themeColor="text2"/>
          <w:sz w:val="20"/>
          <w:szCs w:val="20"/>
        </w:rPr>
        <w:t xml:space="preserve"> </w:t>
      </w:r>
    </w:p>
    <w:tbl>
      <w:tblPr>
        <w:tblStyle w:val="TableGrid4"/>
        <w:tblW w:w="0" w:type="auto"/>
        <w:tblLook w:val="04A0" w:firstRow="1" w:lastRow="0" w:firstColumn="1" w:lastColumn="0" w:noHBand="0" w:noVBand="1"/>
      </w:tblPr>
      <w:tblGrid>
        <w:gridCol w:w="2281"/>
        <w:gridCol w:w="8064"/>
      </w:tblGrid>
      <w:tr w:rsidR="00CA2A15" w14:paraId="40E541CD" w14:textId="77777777" w:rsidTr="00CA2A15">
        <w:tc>
          <w:tcPr>
            <w:tcW w:w="2281" w:type="dxa"/>
            <w:tcBorders>
              <w:top w:val="single" w:sz="4" w:space="0" w:color="auto"/>
              <w:left w:val="single" w:sz="4" w:space="0" w:color="auto"/>
              <w:bottom w:val="single" w:sz="4" w:space="0" w:color="auto"/>
              <w:right w:val="single" w:sz="4" w:space="0" w:color="auto"/>
            </w:tcBorders>
            <w:hideMark/>
          </w:tcPr>
          <w:p w14:paraId="6232E180" w14:textId="77777777" w:rsidR="00CA2A15" w:rsidRDefault="00CA2A15">
            <w:pPr>
              <w:spacing w:line="240" w:lineRule="auto"/>
              <w:rPr>
                <w:rFonts w:eastAsia="Calibri" w:cs="Segoe UI"/>
                <w:b/>
                <w:bCs/>
                <w:sz w:val="20"/>
                <w:szCs w:val="20"/>
              </w:rPr>
            </w:pPr>
            <w:r>
              <w:rPr>
                <w:rFonts w:eastAsia="Calibri" w:cs="Segoe UI"/>
                <w:b/>
                <w:bCs/>
                <w:sz w:val="20"/>
                <w:szCs w:val="20"/>
              </w:rPr>
              <w:t>Dataset Name</w:t>
            </w:r>
          </w:p>
        </w:tc>
        <w:tc>
          <w:tcPr>
            <w:tcW w:w="8064" w:type="dxa"/>
            <w:tcBorders>
              <w:top w:val="single" w:sz="4" w:space="0" w:color="auto"/>
              <w:left w:val="single" w:sz="4" w:space="0" w:color="auto"/>
              <w:bottom w:val="single" w:sz="4" w:space="0" w:color="auto"/>
              <w:right w:val="single" w:sz="4" w:space="0" w:color="auto"/>
            </w:tcBorders>
            <w:hideMark/>
          </w:tcPr>
          <w:p w14:paraId="5501CB68" w14:textId="77777777" w:rsidR="00CA2A15" w:rsidRDefault="00CA2A15">
            <w:pPr>
              <w:spacing w:line="240" w:lineRule="auto"/>
              <w:rPr>
                <w:rFonts w:eastAsia="Calibri" w:cs="Segoe UI"/>
                <w:b/>
                <w:bCs/>
                <w:sz w:val="20"/>
                <w:szCs w:val="20"/>
              </w:rPr>
            </w:pPr>
            <w:r>
              <w:rPr>
                <w:rFonts w:eastAsia="Calibri" w:cs="Segoe UI"/>
                <w:b/>
                <w:bCs/>
                <w:sz w:val="20"/>
                <w:szCs w:val="20"/>
              </w:rPr>
              <w:t>Constraints</w:t>
            </w:r>
          </w:p>
        </w:tc>
      </w:tr>
      <w:tr w:rsidR="00CA2A15" w14:paraId="5470909D" w14:textId="77777777" w:rsidTr="00CA2A15">
        <w:tc>
          <w:tcPr>
            <w:tcW w:w="2281" w:type="dxa"/>
            <w:tcBorders>
              <w:top w:val="single" w:sz="4" w:space="0" w:color="auto"/>
              <w:left w:val="single" w:sz="4" w:space="0" w:color="auto"/>
              <w:bottom w:val="single" w:sz="4" w:space="0" w:color="auto"/>
              <w:right w:val="single" w:sz="4" w:space="0" w:color="auto"/>
            </w:tcBorders>
            <w:hideMark/>
          </w:tcPr>
          <w:p w14:paraId="361A3A54" w14:textId="64008D8E" w:rsidR="00CA2A15" w:rsidRDefault="00CA2A15">
            <w:pPr>
              <w:spacing w:line="240" w:lineRule="auto"/>
              <w:rPr>
                <w:rFonts w:eastAsia="Calibri" w:cs="Segoe UI"/>
                <w:color w:val="767171"/>
                <w:sz w:val="20"/>
                <w:szCs w:val="20"/>
              </w:rPr>
            </w:pPr>
            <w:r>
              <w:rPr>
                <w:rFonts w:eastAsia="Calibri" w:cs="Segoe UI"/>
                <w:color w:val="767171"/>
                <w:sz w:val="20"/>
                <w:szCs w:val="20"/>
              </w:rPr>
              <w:t>1.</w:t>
            </w:r>
            <w:r w:rsidR="008661FA">
              <w:rPr>
                <w:rFonts w:eastAsia="Calibri" w:cs="Segoe UI"/>
                <w:color w:val="767171"/>
                <w:sz w:val="20"/>
                <w:szCs w:val="20"/>
              </w:rPr>
              <w:t xml:space="preserve"> </w:t>
            </w:r>
            <w:r w:rsidR="008661FA" w:rsidRPr="00C03F16">
              <w:rPr>
                <w:rFonts w:eastAsia="Calibri" w:cs="Segoe UI"/>
                <w:i/>
                <w:iCs/>
                <w:color w:val="0054A6" w:themeColor="text2"/>
                <w:szCs w:val="18"/>
              </w:rPr>
              <w:t>For example, number of student absences</w:t>
            </w:r>
          </w:p>
        </w:tc>
        <w:tc>
          <w:tcPr>
            <w:tcW w:w="8064" w:type="dxa"/>
            <w:tcBorders>
              <w:top w:val="single" w:sz="4" w:space="0" w:color="auto"/>
              <w:left w:val="single" w:sz="4" w:space="0" w:color="auto"/>
              <w:bottom w:val="single" w:sz="4" w:space="0" w:color="auto"/>
              <w:right w:val="single" w:sz="4" w:space="0" w:color="auto"/>
            </w:tcBorders>
          </w:tcPr>
          <w:p w14:paraId="273C6EBA" w14:textId="0A1E9CF7" w:rsidR="00CA2A15" w:rsidRDefault="002755E7">
            <w:pPr>
              <w:spacing w:line="240" w:lineRule="auto"/>
              <w:rPr>
                <w:rFonts w:eastAsia="Calibri" w:cs="Segoe UI"/>
                <w:color w:val="767171"/>
                <w:sz w:val="20"/>
                <w:szCs w:val="20"/>
              </w:rPr>
            </w:pPr>
            <w:r w:rsidRPr="00C03F16">
              <w:rPr>
                <w:rFonts w:eastAsia="Calibri" w:cs="Segoe UI"/>
                <w:i/>
                <w:iCs/>
                <w:color w:val="0054A6" w:themeColor="text2"/>
                <w:szCs w:val="18"/>
              </w:rPr>
              <w:t xml:space="preserve">For example, number of student absences data must be adjusted for days in the school year when schools were </w:t>
            </w:r>
            <w:proofErr w:type="gramStart"/>
            <w:r w:rsidRPr="00C03F16">
              <w:rPr>
                <w:rFonts w:eastAsia="Calibri" w:cs="Segoe UI"/>
                <w:i/>
                <w:iCs/>
                <w:color w:val="0054A6" w:themeColor="text2"/>
                <w:szCs w:val="18"/>
              </w:rPr>
              <w:t>closed</w:t>
            </w:r>
            <w:proofErr w:type="gramEnd"/>
            <w:r w:rsidR="006A7089" w:rsidRPr="00C03F16">
              <w:rPr>
                <w:rFonts w:eastAsia="Calibri" w:cs="Segoe UI"/>
                <w:i/>
                <w:iCs/>
                <w:color w:val="0054A6" w:themeColor="text2"/>
                <w:szCs w:val="18"/>
              </w:rPr>
              <w:t xml:space="preserve"> and no students physically attended school but </w:t>
            </w:r>
            <w:r w:rsidR="00B769AB" w:rsidRPr="00C03F16">
              <w:rPr>
                <w:rFonts w:eastAsia="Calibri" w:cs="Segoe UI"/>
                <w:i/>
                <w:iCs/>
                <w:color w:val="0054A6" w:themeColor="text2"/>
                <w:szCs w:val="18"/>
              </w:rPr>
              <w:t xml:space="preserve">they </w:t>
            </w:r>
            <w:r w:rsidR="006A7089" w:rsidRPr="00C03F16">
              <w:rPr>
                <w:rFonts w:eastAsia="Calibri" w:cs="Segoe UI"/>
                <w:i/>
                <w:iCs/>
                <w:color w:val="0054A6" w:themeColor="text2"/>
                <w:szCs w:val="18"/>
              </w:rPr>
              <w:t>engaged in learning remotely.</w:t>
            </w:r>
          </w:p>
        </w:tc>
      </w:tr>
      <w:tr w:rsidR="00CA2A15" w14:paraId="3970ED77" w14:textId="77777777" w:rsidTr="00CA2A15">
        <w:tc>
          <w:tcPr>
            <w:tcW w:w="2281" w:type="dxa"/>
            <w:tcBorders>
              <w:top w:val="single" w:sz="4" w:space="0" w:color="auto"/>
              <w:left w:val="single" w:sz="4" w:space="0" w:color="auto"/>
              <w:bottom w:val="single" w:sz="4" w:space="0" w:color="auto"/>
              <w:right w:val="single" w:sz="4" w:space="0" w:color="auto"/>
            </w:tcBorders>
            <w:hideMark/>
          </w:tcPr>
          <w:p w14:paraId="7D68B5F7" w14:textId="77777777" w:rsidR="00CA2A15" w:rsidRDefault="00CA2A15">
            <w:pPr>
              <w:spacing w:line="240" w:lineRule="auto"/>
              <w:rPr>
                <w:rFonts w:eastAsia="Calibri" w:cs="Segoe UI"/>
                <w:color w:val="767171"/>
                <w:sz w:val="20"/>
                <w:szCs w:val="20"/>
              </w:rPr>
            </w:pPr>
            <w:r>
              <w:rPr>
                <w:rFonts w:eastAsia="Calibri" w:cs="Segoe UI"/>
                <w:color w:val="767171"/>
                <w:sz w:val="20"/>
                <w:szCs w:val="20"/>
              </w:rPr>
              <w:t>2.</w:t>
            </w:r>
          </w:p>
        </w:tc>
        <w:tc>
          <w:tcPr>
            <w:tcW w:w="8064" w:type="dxa"/>
            <w:tcBorders>
              <w:top w:val="single" w:sz="4" w:space="0" w:color="auto"/>
              <w:left w:val="single" w:sz="4" w:space="0" w:color="auto"/>
              <w:bottom w:val="single" w:sz="4" w:space="0" w:color="auto"/>
              <w:right w:val="single" w:sz="4" w:space="0" w:color="auto"/>
            </w:tcBorders>
          </w:tcPr>
          <w:p w14:paraId="3519CA41" w14:textId="77777777" w:rsidR="00CA2A15" w:rsidRDefault="00CA2A15">
            <w:pPr>
              <w:spacing w:line="240" w:lineRule="auto"/>
              <w:rPr>
                <w:rFonts w:eastAsia="Calibri" w:cs="Segoe UI"/>
                <w:color w:val="767171"/>
                <w:sz w:val="20"/>
                <w:szCs w:val="20"/>
              </w:rPr>
            </w:pPr>
          </w:p>
        </w:tc>
      </w:tr>
      <w:tr w:rsidR="00CA2A15" w14:paraId="332E9A6D" w14:textId="77777777" w:rsidTr="00CA2A15">
        <w:tc>
          <w:tcPr>
            <w:tcW w:w="2281" w:type="dxa"/>
            <w:tcBorders>
              <w:top w:val="single" w:sz="4" w:space="0" w:color="auto"/>
              <w:left w:val="single" w:sz="4" w:space="0" w:color="auto"/>
              <w:bottom w:val="single" w:sz="4" w:space="0" w:color="auto"/>
              <w:right w:val="single" w:sz="4" w:space="0" w:color="auto"/>
            </w:tcBorders>
            <w:hideMark/>
          </w:tcPr>
          <w:p w14:paraId="3C52BD81" w14:textId="77777777" w:rsidR="00CA2A15" w:rsidRDefault="00CA2A15">
            <w:pPr>
              <w:spacing w:line="240" w:lineRule="auto"/>
              <w:rPr>
                <w:rFonts w:eastAsia="Calibri" w:cs="Segoe UI"/>
                <w:color w:val="767171"/>
                <w:sz w:val="20"/>
                <w:szCs w:val="20"/>
              </w:rPr>
            </w:pPr>
            <w:r>
              <w:rPr>
                <w:rFonts w:eastAsia="Calibri" w:cs="Segoe UI"/>
                <w:color w:val="767171"/>
                <w:sz w:val="20"/>
                <w:szCs w:val="20"/>
              </w:rPr>
              <w:t>3.</w:t>
            </w:r>
          </w:p>
        </w:tc>
        <w:tc>
          <w:tcPr>
            <w:tcW w:w="8064" w:type="dxa"/>
            <w:tcBorders>
              <w:top w:val="single" w:sz="4" w:space="0" w:color="auto"/>
              <w:left w:val="single" w:sz="4" w:space="0" w:color="auto"/>
              <w:bottom w:val="single" w:sz="4" w:space="0" w:color="auto"/>
              <w:right w:val="single" w:sz="4" w:space="0" w:color="auto"/>
            </w:tcBorders>
          </w:tcPr>
          <w:p w14:paraId="4D3CDE72" w14:textId="77777777" w:rsidR="00CA2A15" w:rsidRDefault="00CA2A15">
            <w:pPr>
              <w:spacing w:line="240" w:lineRule="auto"/>
              <w:rPr>
                <w:rFonts w:eastAsia="Calibri" w:cs="Segoe UI"/>
                <w:color w:val="767171"/>
                <w:sz w:val="20"/>
                <w:szCs w:val="20"/>
              </w:rPr>
            </w:pPr>
          </w:p>
        </w:tc>
      </w:tr>
      <w:tr w:rsidR="00CA2A15" w14:paraId="2ED58BDD" w14:textId="77777777" w:rsidTr="00CA2A15">
        <w:tc>
          <w:tcPr>
            <w:tcW w:w="2281" w:type="dxa"/>
            <w:tcBorders>
              <w:top w:val="single" w:sz="4" w:space="0" w:color="auto"/>
              <w:left w:val="single" w:sz="4" w:space="0" w:color="auto"/>
              <w:bottom w:val="single" w:sz="4" w:space="0" w:color="auto"/>
              <w:right w:val="single" w:sz="4" w:space="0" w:color="auto"/>
            </w:tcBorders>
            <w:hideMark/>
          </w:tcPr>
          <w:p w14:paraId="1DE7075D" w14:textId="77777777" w:rsidR="00CA2A15" w:rsidRDefault="00CA2A15">
            <w:pPr>
              <w:spacing w:line="240" w:lineRule="auto"/>
              <w:rPr>
                <w:rFonts w:eastAsia="Calibri" w:cs="Segoe UI"/>
                <w:color w:val="767171"/>
                <w:sz w:val="20"/>
                <w:szCs w:val="20"/>
              </w:rPr>
            </w:pPr>
            <w:r>
              <w:rPr>
                <w:rFonts w:eastAsia="Calibri" w:cs="Segoe UI"/>
                <w:color w:val="767171"/>
                <w:sz w:val="20"/>
                <w:szCs w:val="20"/>
              </w:rPr>
              <w:t>4.</w:t>
            </w:r>
          </w:p>
        </w:tc>
        <w:tc>
          <w:tcPr>
            <w:tcW w:w="8064" w:type="dxa"/>
            <w:tcBorders>
              <w:top w:val="single" w:sz="4" w:space="0" w:color="auto"/>
              <w:left w:val="single" w:sz="4" w:space="0" w:color="auto"/>
              <w:bottom w:val="single" w:sz="4" w:space="0" w:color="auto"/>
              <w:right w:val="single" w:sz="4" w:space="0" w:color="auto"/>
            </w:tcBorders>
          </w:tcPr>
          <w:p w14:paraId="4312445D" w14:textId="77777777" w:rsidR="00CA2A15" w:rsidRDefault="00CA2A15">
            <w:pPr>
              <w:spacing w:line="240" w:lineRule="auto"/>
              <w:rPr>
                <w:rFonts w:eastAsia="Calibri" w:cs="Segoe UI"/>
                <w:color w:val="767171"/>
                <w:sz w:val="20"/>
                <w:szCs w:val="20"/>
              </w:rPr>
            </w:pPr>
          </w:p>
        </w:tc>
      </w:tr>
    </w:tbl>
    <w:p w14:paraId="6BD5E6B9" w14:textId="77777777" w:rsidR="00CA2A15" w:rsidRDefault="00CA2A15" w:rsidP="00CA2A15">
      <w:pPr>
        <w:spacing w:after="160" w:line="256" w:lineRule="auto"/>
        <w:rPr>
          <w:rFonts w:eastAsia="Calibri" w:cs="Segoe UI"/>
          <w:i/>
          <w:iCs/>
          <w:color w:val="4472C4"/>
          <w:szCs w:val="18"/>
        </w:rPr>
      </w:pPr>
    </w:p>
    <w:p w14:paraId="7E9172A5" w14:textId="0D964EF2" w:rsidR="00091C2F" w:rsidRPr="000F7358" w:rsidRDefault="00857391" w:rsidP="00B769AB">
      <w:pPr>
        <w:spacing w:line="240" w:lineRule="auto"/>
        <w:rPr>
          <w:sz w:val="22"/>
        </w:rPr>
      </w:pPr>
      <w:r>
        <w:rPr>
          <w:sz w:val="22"/>
        </w:rPr>
        <w:br w:type="page"/>
      </w:r>
    </w:p>
    <w:p w14:paraId="2449280B"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60"/>
          <w:szCs w:val="39"/>
        </w:rPr>
      </w:pPr>
      <w:bookmarkStart w:id="4" w:name="_Toc63782797"/>
      <w:r w:rsidRPr="00857391">
        <w:rPr>
          <w:rFonts w:ascii="Segoe UI Light" w:eastAsia="Times New Roman" w:hAnsi="Segoe UI Light" w:cs="Times New Roman"/>
          <w:color w:val="0054A6" w:themeColor="text2"/>
          <w:kern w:val="36"/>
          <w:sz w:val="60"/>
          <w:szCs w:val="39"/>
        </w:rPr>
        <w:lastRenderedPageBreak/>
        <w:t>4) Responsible AI Principles Applied</w:t>
      </w:r>
      <w:bookmarkEnd w:id="4"/>
      <w:r w:rsidRPr="00857391">
        <w:rPr>
          <w:rFonts w:ascii="Segoe UI Light" w:eastAsia="Times New Roman" w:hAnsi="Segoe UI Light" w:cs="Times New Roman"/>
          <w:color w:val="0054A6" w:themeColor="text2"/>
          <w:kern w:val="36"/>
          <w:sz w:val="60"/>
          <w:szCs w:val="39"/>
        </w:rPr>
        <w:t xml:space="preserve"> </w:t>
      </w:r>
    </w:p>
    <w:p w14:paraId="2591F601" w14:textId="77777777" w:rsidR="00857391" w:rsidRPr="00857391" w:rsidRDefault="00857391" w:rsidP="00857391">
      <w:pPr>
        <w:spacing w:after="160" w:line="256" w:lineRule="auto"/>
        <w:rPr>
          <w:rFonts w:eastAsia="Calibri" w:cs="Segoe UI"/>
          <w:i/>
          <w:iCs/>
          <w:color w:val="4472C4"/>
          <w:szCs w:val="18"/>
        </w:rPr>
      </w:pPr>
    </w:p>
    <w:p w14:paraId="28AE5995" w14:textId="73A7FB4E" w:rsidR="000538AD" w:rsidRDefault="00857391" w:rsidP="00857391">
      <w:pPr>
        <w:rPr>
          <w:rFonts w:eastAsia="Segoe UI" w:cs="Segoe UI"/>
          <w:i/>
          <w:iCs/>
          <w:color w:val="0054A6" w:themeColor="text2"/>
          <w:sz w:val="20"/>
          <w:szCs w:val="24"/>
        </w:rPr>
      </w:pPr>
      <w:r w:rsidRPr="00634C2F">
        <w:rPr>
          <w:rFonts w:eastAsia="Segoe UI" w:cs="Segoe UI"/>
          <w:i/>
          <w:iCs/>
          <w:color w:val="0054A6" w:themeColor="text2"/>
          <w:sz w:val="20"/>
          <w:szCs w:val="24"/>
        </w:rPr>
        <w:t xml:space="preserve">In these next sections, please answer the questions under each of the headings describing how responsible AI principles will be applied to this use case. </w:t>
      </w:r>
    </w:p>
    <w:p w14:paraId="34A34BEF" w14:textId="77777777" w:rsidR="00634C2F" w:rsidRDefault="00634C2F" w:rsidP="00857391">
      <w:pPr>
        <w:rPr>
          <w:rFonts w:eastAsia="Segoe UI" w:cs="Segoe UI"/>
          <w:i/>
          <w:iCs/>
          <w:color w:val="808080" w:themeColor="background1" w:themeShade="80"/>
        </w:rPr>
      </w:pPr>
    </w:p>
    <w:p w14:paraId="3D0FAEFC" w14:textId="77777777" w:rsidR="000538AD" w:rsidRPr="00857391" w:rsidRDefault="000538AD" w:rsidP="00857391">
      <w:pPr>
        <w:rPr>
          <w:rFonts w:eastAsia="Segoe UI" w:cs="Segoe UI"/>
          <w:i/>
          <w:iCs/>
          <w:color w:val="808080" w:themeColor="background1" w:themeShade="80"/>
        </w:rPr>
      </w:pPr>
    </w:p>
    <w:p w14:paraId="26793FEC"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5" w:name="_Toc63782798"/>
      <w:r w:rsidRPr="00857391">
        <w:rPr>
          <w:rFonts w:ascii="Segoe UI Light" w:eastAsia="Calibri" w:hAnsi="Segoe UI Light" w:cs="Times New Roman"/>
          <w:color w:val="0054A6" w:themeColor="text2"/>
          <w:kern w:val="36"/>
          <w:sz w:val="48"/>
          <w:szCs w:val="28"/>
        </w:rPr>
        <w:t>Fairness Principle</w:t>
      </w:r>
      <w:bookmarkEnd w:id="5"/>
      <w:r w:rsidRPr="00857391">
        <w:rPr>
          <w:rFonts w:ascii="Segoe UI Light" w:eastAsia="Calibri" w:hAnsi="Segoe UI Light" w:cs="Times New Roman"/>
          <w:color w:val="0054A6" w:themeColor="text2"/>
          <w:kern w:val="36"/>
          <w:sz w:val="48"/>
          <w:szCs w:val="28"/>
        </w:rPr>
        <w:t xml:space="preserve"> </w:t>
      </w:r>
    </w:p>
    <w:tbl>
      <w:tblPr>
        <w:tblStyle w:val="TableGrid5"/>
        <w:tblW w:w="0" w:type="auto"/>
        <w:tblInd w:w="0" w:type="dxa"/>
        <w:tblLook w:val="04A0" w:firstRow="1" w:lastRow="0" w:firstColumn="1" w:lastColumn="0" w:noHBand="0" w:noVBand="1"/>
      </w:tblPr>
      <w:tblGrid>
        <w:gridCol w:w="9350"/>
      </w:tblGrid>
      <w:tr w:rsidR="00857391" w:rsidRPr="00857391" w14:paraId="03FE1863" w14:textId="77777777" w:rsidTr="00857391">
        <w:trPr>
          <w:cantSplit/>
        </w:trPr>
        <w:tc>
          <w:tcPr>
            <w:tcW w:w="9350" w:type="dxa"/>
          </w:tcPr>
          <w:p w14:paraId="3D59FFA7" w14:textId="247F4ABC" w:rsidR="003C7BD0" w:rsidRDefault="006E59D3" w:rsidP="006E59D3">
            <w:pPr>
              <w:spacing w:line="240" w:lineRule="auto"/>
              <w:rPr>
                <w:rFonts w:cs="Segoe UI"/>
                <w:sz w:val="22"/>
                <w:szCs w:val="28"/>
              </w:rPr>
            </w:pPr>
            <w:r w:rsidRPr="00FC6C10">
              <w:rPr>
                <w:rFonts w:cs="Segoe UI"/>
                <w:sz w:val="22"/>
                <w:szCs w:val="28"/>
              </w:rPr>
              <w:t xml:space="preserve">AI systems should treat everyone in a fair and balanced manner and not affect similarly situated groups of people in different ways. Human decision makers are susceptible to many forms of prejudice and bias, such as those rooted in gender and racial stereotypes. To ensure AI models are trained in a way that does not embed or re-enforce those biases, models must be tested for fairness. Microsoft has developed an open-source toolkit to support this called </w:t>
            </w:r>
            <w:hyperlink r:id="rId19" w:history="1">
              <w:r w:rsidRPr="00FC6C10">
                <w:rPr>
                  <w:rStyle w:val="Hyperlink"/>
                  <w:rFonts w:eastAsiaTheme="minorHAnsi" w:cs="Segoe UI"/>
                  <w:sz w:val="22"/>
                  <w:szCs w:val="28"/>
                </w:rPr>
                <w:t>Fairlearn</w:t>
              </w:r>
            </w:hyperlink>
            <w:r w:rsidR="00A07468">
              <w:rPr>
                <w:rFonts w:cs="Segoe UI"/>
                <w:sz w:val="22"/>
                <w:szCs w:val="28"/>
              </w:rPr>
              <w:t xml:space="preserve">, which can be applied </w:t>
            </w:r>
            <w:r w:rsidR="00653B4D">
              <w:rPr>
                <w:rFonts w:cs="Segoe UI"/>
                <w:sz w:val="22"/>
                <w:szCs w:val="28"/>
              </w:rPr>
              <w:t>within the Azure analytical services used in the OEA reference architecture</w:t>
            </w:r>
            <w:r w:rsidRPr="00FC6C10">
              <w:rPr>
                <w:rFonts w:cs="Segoe UI"/>
                <w:sz w:val="22"/>
                <w:szCs w:val="28"/>
              </w:rPr>
              <w:t>.</w:t>
            </w:r>
          </w:p>
          <w:p w14:paraId="4AC46C62" w14:textId="77777777" w:rsidR="00D34103" w:rsidRDefault="00D34103" w:rsidP="00070FA9"/>
          <w:p w14:paraId="0A5AA21C" w14:textId="52FCE405" w:rsidR="00070FA9" w:rsidRPr="00857391" w:rsidRDefault="00AA2A28" w:rsidP="00070FA9">
            <w:pPr>
              <w:rPr>
                <w:rFonts w:cs="Segoe UI"/>
                <w:sz w:val="20"/>
                <w:szCs w:val="24"/>
              </w:rPr>
            </w:pPr>
            <w:hyperlink r:id="rId20" w:history="1">
              <w:r w:rsidR="00070FA9" w:rsidRPr="00857391">
                <w:rPr>
                  <w:rFonts w:cs="Segoe UI"/>
                  <w:color w:val="0000FF" w:themeColor="hyperlink"/>
                  <w:sz w:val="20"/>
                  <w:szCs w:val="24"/>
                  <w:u w:val="single"/>
                </w:rPr>
                <w:t>Video</w:t>
              </w:r>
            </w:hyperlink>
            <w:r w:rsidR="00070FA9" w:rsidRPr="00857391">
              <w:rPr>
                <w:rFonts w:cs="Segoe UI"/>
                <w:sz w:val="20"/>
                <w:szCs w:val="24"/>
              </w:rPr>
              <w:t xml:space="preserve"> on Fairness Principle. </w:t>
            </w:r>
          </w:p>
          <w:p w14:paraId="77116CBF" w14:textId="77777777" w:rsidR="003C7BD0" w:rsidRPr="00857391" w:rsidRDefault="003C7BD0" w:rsidP="00857391">
            <w:pPr>
              <w:spacing w:line="240" w:lineRule="auto"/>
              <w:rPr>
                <w:rFonts w:cs="Segoe UI"/>
                <w:sz w:val="20"/>
                <w:szCs w:val="24"/>
              </w:rPr>
            </w:pPr>
          </w:p>
          <w:p w14:paraId="6E63EFA1" w14:textId="77777777" w:rsidR="00857391" w:rsidRPr="00857391" w:rsidRDefault="00857391" w:rsidP="00857391">
            <w:pPr>
              <w:rPr>
                <w:rFonts w:cs="Segoe UI"/>
                <w:b/>
                <w:bCs/>
                <w:sz w:val="20"/>
                <w:szCs w:val="24"/>
              </w:rPr>
            </w:pPr>
            <w:r w:rsidRPr="00857391">
              <w:rPr>
                <w:rFonts w:cs="Segoe UI"/>
                <w:b/>
                <w:bCs/>
                <w:sz w:val="20"/>
                <w:szCs w:val="24"/>
              </w:rPr>
              <w:t xml:space="preserve">Who is most likely to be at risk of experiencing </w:t>
            </w:r>
            <w:proofErr w:type="gramStart"/>
            <w:r w:rsidRPr="00857391">
              <w:rPr>
                <w:rFonts w:cs="Segoe UI"/>
                <w:b/>
                <w:bCs/>
                <w:sz w:val="20"/>
                <w:szCs w:val="24"/>
              </w:rPr>
              <w:t>harms</w:t>
            </w:r>
            <w:proofErr w:type="gramEnd"/>
            <w:r w:rsidRPr="00857391">
              <w:rPr>
                <w:rFonts w:cs="Segoe UI"/>
                <w:b/>
                <w:bCs/>
                <w:sz w:val="20"/>
                <w:szCs w:val="24"/>
              </w:rPr>
              <w:t xml:space="preserve"> from this use case? For example, would any groups (immigrants, rural students) or subpopulations (gender, language group) face adverse consequences from the AI? </w:t>
            </w:r>
          </w:p>
          <w:p w14:paraId="0AECE109" w14:textId="77777777" w:rsidR="00857391" w:rsidRPr="00857391" w:rsidRDefault="00857391" w:rsidP="00857391">
            <w:pPr>
              <w:rPr>
                <w:rFonts w:cs="Segoe UI"/>
                <w:sz w:val="20"/>
                <w:szCs w:val="24"/>
              </w:rPr>
            </w:pPr>
          </w:p>
          <w:p w14:paraId="5D6150D0" w14:textId="77777777" w:rsidR="00857391" w:rsidRDefault="00857391" w:rsidP="00857391">
            <w:pPr>
              <w:rPr>
                <w:rFonts w:cs="Segoe UI"/>
                <w:sz w:val="20"/>
                <w:szCs w:val="24"/>
              </w:rPr>
            </w:pPr>
          </w:p>
          <w:p w14:paraId="71DB6DC5" w14:textId="77777777" w:rsidR="003A3361" w:rsidRPr="00857391" w:rsidRDefault="003A3361" w:rsidP="00857391">
            <w:pPr>
              <w:rPr>
                <w:rFonts w:cs="Segoe UI"/>
                <w:sz w:val="20"/>
                <w:szCs w:val="24"/>
              </w:rPr>
            </w:pPr>
          </w:p>
          <w:p w14:paraId="79661759" w14:textId="77777777" w:rsidR="00857391" w:rsidRPr="00857391" w:rsidRDefault="00857391" w:rsidP="00857391">
            <w:pPr>
              <w:rPr>
                <w:rFonts w:cs="Segoe UI"/>
                <w:b/>
                <w:bCs/>
                <w:sz w:val="20"/>
                <w:szCs w:val="24"/>
              </w:rPr>
            </w:pPr>
            <w:r w:rsidRPr="00857391">
              <w:rPr>
                <w:rFonts w:cs="Segoe UI"/>
                <w:b/>
                <w:bCs/>
                <w:sz w:val="20"/>
                <w:szCs w:val="24"/>
              </w:rPr>
              <w:t>Planned Mitigations:</w:t>
            </w:r>
          </w:p>
          <w:p w14:paraId="5C9A9EBA" w14:textId="77777777" w:rsidR="00857391" w:rsidRPr="00857391" w:rsidRDefault="00857391" w:rsidP="00857391">
            <w:pPr>
              <w:rPr>
                <w:rFonts w:cs="Segoe UI"/>
                <w:b/>
                <w:bCs/>
                <w:sz w:val="20"/>
                <w:szCs w:val="24"/>
              </w:rPr>
            </w:pPr>
          </w:p>
          <w:p w14:paraId="32C826E7" w14:textId="77777777" w:rsidR="00857391" w:rsidRPr="00857391" w:rsidRDefault="00857391" w:rsidP="00857391">
            <w:pPr>
              <w:rPr>
                <w:rFonts w:cs="Segoe UI"/>
                <w:b/>
                <w:bCs/>
                <w:sz w:val="20"/>
                <w:szCs w:val="24"/>
              </w:rPr>
            </w:pPr>
          </w:p>
          <w:p w14:paraId="438943E2" w14:textId="77777777" w:rsidR="00857391" w:rsidRPr="00857391" w:rsidRDefault="00857391" w:rsidP="00857391">
            <w:pPr>
              <w:ind w:left="1800"/>
              <w:rPr>
                <w:rFonts w:eastAsiaTheme="minorHAnsi" w:cs="Segoe UI"/>
                <w:sz w:val="20"/>
                <w:szCs w:val="24"/>
              </w:rPr>
            </w:pPr>
          </w:p>
        </w:tc>
      </w:tr>
      <w:tr w:rsidR="00857391" w:rsidRPr="00857391" w14:paraId="1DABB455" w14:textId="77777777" w:rsidTr="00857391">
        <w:trPr>
          <w:cantSplit/>
        </w:trPr>
        <w:tc>
          <w:tcPr>
            <w:tcW w:w="9350" w:type="dxa"/>
          </w:tcPr>
          <w:p w14:paraId="45FA34ED" w14:textId="77777777" w:rsidR="00857391" w:rsidRPr="00857391" w:rsidRDefault="00857391" w:rsidP="00857391">
            <w:pPr>
              <w:rPr>
                <w:rFonts w:cs="Segoe UI"/>
                <w:b/>
                <w:bCs/>
                <w:sz w:val="20"/>
                <w:szCs w:val="24"/>
              </w:rPr>
            </w:pPr>
            <w:r w:rsidRPr="00857391">
              <w:rPr>
                <w:rFonts w:cs="Segoe UI"/>
                <w:b/>
                <w:bCs/>
                <w:sz w:val="20"/>
                <w:szCs w:val="24"/>
              </w:rPr>
              <w:t>Are these groups and subpopulations clearly labelled in the dataset?</w:t>
            </w:r>
          </w:p>
          <w:p w14:paraId="220247DC" w14:textId="77777777" w:rsidR="00857391" w:rsidRPr="00857391" w:rsidRDefault="00857391" w:rsidP="00857391">
            <w:pPr>
              <w:rPr>
                <w:rFonts w:cs="Segoe UI"/>
                <w:sz w:val="20"/>
                <w:szCs w:val="24"/>
              </w:rPr>
            </w:pPr>
          </w:p>
          <w:p w14:paraId="5E6065C9" w14:textId="77777777" w:rsidR="00857391" w:rsidRDefault="00857391" w:rsidP="00857391">
            <w:pPr>
              <w:rPr>
                <w:rFonts w:cs="Segoe UI"/>
                <w:sz w:val="20"/>
                <w:szCs w:val="24"/>
              </w:rPr>
            </w:pPr>
          </w:p>
          <w:p w14:paraId="4C8B78F2" w14:textId="355D7BBA" w:rsidR="000538AD" w:rsidRPr="00857391" w:rsidRDefault="000538AD" w:rsidP="00857391">
            <w:pPr>
              <w:rPr>
                <w:rFonts w:cs="Segoe UI"/>
                <w:sz w:val="20"/>
                <w:szCs w:val="24"/>
              </w:rPr>
            </w:pPr>
          </w:p>
        </w:tc>
      </w:tr>
    </w:tbl>
    <w:p w14:paraId="5F31E13E" w14:textId="6944DCBA" w:rsidR="00857391" w:rsidRPr="00857391" w:rsidRDefault="00857391" w:rsidP="00857391">
      <w:pPr>
        <w:spacing w:line="240" w:lineRule="auto"/>
        <w:rPr>
          <w:rFonts w:eastAsia="Segoe UI" w:cs="Times New Roman"/>
        </w:rPr>
      </w:pPr>
    </w:p>
    <w:p w14:paraId="179AE27D" w14:textId="77777777" w:rsidR="00857391" w:rsidRPr="00857391" w:rsidRDefault="00857391" w:rsidP="00857391">
      <w:pPr>
        <w:spacing w:line="240" w:lineRule="auto"/>
        <w:rPr>
          <w:rFonts w:eastAsia="Segoe UI" w:cs="Times New Roman"/>
        </w:rPr>
      </w:pPr>
    </w:p>
    <w:p w14:paraId="2BEF9C85"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6" w:name="_Toc63782799"/>
      <w:r w:rsidRPr="00857391">
        <w:rPr>
          <w:rFonts w:ascii="Segoe UI Light" w:eastAsia="Calibri" w:hAnsi="Segoe UI Light" w:cs="Times New Roman"/>
          <w:color w:val="0054A6" w:themeColor="text2"/>
          <w:kern w:val="36"/>
          <w:sz w:val="48"/>
          <w:szCs w:val="28"/>
        </w:rPr>
        <w:t>Reliability and Safety Principle</w:t>
      </w:r>
      <w:bookmarkEnd w:id="6"/>
    </w:p>
    <w:p w14:paraId="1963FD76" w14:textId="69FCAEE5" w:rsidR="00857391" w:rsidRPr="00070FA9" w:rsidRDefault="00C112A7" w:rsidP="00C112A7">
      <w:pPr>
        <w:spacing w:line="240" w:lineRule="auto"/>
        <w:rPr>
          <w:rFonts w:eastAsia="Times New Roman" w:cs="Times New Roman"/>
          <w:sz w:val="22"/>
          <w:szCs w:val="24"/>
        </w:rPr>
      </w:pPr>
      <w:r w:rsidRPr="00070FA9">
        <w:rPr>
          <w:rFonts w:eastAsia="Times New Roman" w:cs="Times New Roman"/>
          <w:sz w:val="22"/>
          <w:szCs w:val="24"/>
        </w:rPr>
        <w:t>Systems should operate reliably and safely when they function in the world. AI systems must be designed with a view to the potential benefits and risks to different</w:t>
      </w:r>
      <w:r w:rsidR="00070FA9" w:rsidRPr="00070FA9">
        <w:rPr>
          <w:sz w:val="22"/>
          <w:szCs w:val="28"/>
        </w:rPr>
        <w:t xml:space="preserve"> stakeholders and undergo rigorous testing to ensure they respond safely to unanticipated situations and do not evolve in ways that are inconsistent with the original shared purpose.</w:t>
      </w:r>
    </w:p>
    <w:p w14:paraId="2BFF5529" w14:textId="77777777" w:rsidR="00857391" w:rsidRPr="00857391" w:rsidRDefault="00857391" w:rsidP="00857391">
      <w:pPr>
        <w:rPr>
          <w:rFonts w:eastAsia="Segoe UI" w:cs="Segoe UI"/>
        </w:rPr>
      </w:pPr>
    </w:p>
    <w:p w14:paraId="7D72CFB2" w14:textId="77777777" w:rsidR="00857391" w:rsidRPr="00857391" w:rsidRDefault="00AA2A28" w:rsidP="00857391">
      <w:pPr>
        <w:rPr>
          <w:rFonts w:eastAsia="Segoe UI" w:cs="Segoe UI"/>
          <w:sz w:val="20"/>
          <w:szCs w:val="20"/>
        </w:rPr>
      </w:pPr>
      <w:hyperlink r:id="rId21" w:history="1">
        <w:r w:rsidR="00857391" w:rsidRPr="00857391">
          <w:rPr>
            <w:rFonts w:eastAsia="Segoe UI" w:cs="Segoe UI"/>
            <w:color w:val="0000FF" w:themeColor="hyperlink"/>
            <w:sz w:val="20"/>
            <w:szCs w:val="20"/>
            <w:u w:val="single"/>
          </w:rPr>
          <w:t>Video</w:t>
        </w:r>
      </w:hyperlink>
      <w:r w:rsidR="00857391" w:rsidRPr="00857391">
        <w:rPr>
          <w:rFonts w:eastAsia="Segoe UI" w:cs="Segoe UI"/>
          <w:sz w:val="20"/>
          <w:szCs w:val="20"/>
        </w:rPr>
        <w:t xml:space="preserve"> on Reliability and Safety Principle.</w:t>
      </w:r>
    </w:p>
    <w:p w14:paraId="3896DCA5" w14:textId="77777777" w:rsidR="00857391" w:rsidRPr="00857391" w:rsidRDefault="00857391" w:rsidP="00857391">
      <w:pPr>
        <w:rPr>
          <w:rFonts w:eastAsia="Segoe UI" w:cs="Segoe UI"/>
          <w:sz w:val="20"/>
          <w:szCs w:val="20"/>
        </w:rPr>
      </w:pPr>
    </w:p>
    <w:p w14:paraId="0E9B7EE2" w14:textId="77777777" w:rsidR="00857391" w:rsidRPr="00857391" w:rsidRDefault="00857391" w:rsidP="00857391">
      <w:pPr>
        <w:rPr>
          <w:rFonts w:eastAsia="Segoe UI" w:cs="Segoe UI"/>
          <w:b/>
          <w:bCs/>
          <w:sz w:val="20"/>
          <w:szCs w:val="20"/>
        </w:rPr>
      </w:pPr>
      <w:r w:rsidRPr="00857391">
        <w:rPr>
          <w:rFonts w:eastAsia="Segoe UI" w:cs="Segoe UI"/>
          <w:b/>
          <w:bCs/>
          <w:sz w:val="20"/>
          <w:szCs w:val="20"/>
        </w:rPr>
        <w:lastRenderedPageBreak/>
        <w:t>What are possible risks faced by learners or educators from the analytics of this use case?</w:t>
      </w:r>
    </w:p>
    <w:p w14:paraId="7E5F6EE0" w14:textId="77777777" w:rsidR="00857391" w:rsidRPr="00857391" w:rsidRDefault="00857391" w:rsidP="00857391">
      <w:pPr>
        <w:rPr>
          <w:rFonts w:eastAsia="Segoe UI" w:cs="Segoe UI"/>
          <w:sz w:val="20"/>
          <w:szCs w:val="20"/>
        </w:rPr>
      </w:pPr>
    </w:p>
    <w:p w14:paraId="2E2D9238" w14:textId="77777777" w:rsidR="00857391" w:rsidRPr="00857391" w:rsidRDefault="00857391" w:rsidP="00857391">
      <w:pPr>
        <w:numPr>
          <w:ilvl w:val="0"/>
          <w:numId w:val="25"/>
        </w:numPr>
        <w:spacing w:after="160" w:line="256" w:lineRule="auto"/>
        <w:contextualSpacing/>
        <w:rPr>
          <w:rFonts w:cs="Segoe UI"/>
          <w:sz w:val="20"/>
          <w:szCs w:val="20"/>
        </w:rPr>
      </w:pPr>
      <w:r w:rsidRPr="00857391">
        <w:rPr>
          <w:rFonts w:cs="Segoe UI"/>
          <w:sz w:val="20"/>
          <w:szCs w:val="20"/>
        </w:rPr>
        <w:t xml:space="preserve">Risk 1: </w:t>
      </w:r>
    </w:p>
    <w:p w14:paraId="254F3826" w14:textId="77777777" w:rsidR="00857391" w:rsidRPr="00857391" w:rsidRDefault="00857391" w:rsidP="00857391">
      <w:pPr>
        <w:rPr>
          <w:rFonts w:eastAsia="Segoe UI" w:cs="Segoe UI"/>
          <w:sz w:val="20"/>
          <w:szCs w:val="20"/>
        </w:rPr>
      </w:pPr>
    </w:p>
    <w:p w14:paraId="6B29E06B" w14:textId="77777777" w:rsidR="00857391" w:rsidRPr="00857391" w:rsidRDefault="00857391" w:rsidP="00857391">
      <w:pPr>
        <w:numPr>
          <w:ilvl w:val="0"/>
          <w:numId w:val="25"/>
        </w:numPr>
        <w:spacing w:after="160" w:line="256" w:lineRule="auto"/>
        <w:contextualSpacing/>
        <w:rPr>
          <w:rFonts w:cs="Segoe UI"/>
          <w:sz w:val="20"/>
          <w:szCs w:val="20"/>
        </w:rPr>
      </w:pPr>
      <w:r w:rsidRPr="00857391">
        <w:rPr>
          <w:rFonts w:cs="Segoe UI"/>
          <w:sz w:val="20"/>
          <w:szCs w:val="20"/>
        </w:rPr>
        <w:t xml:space="preserve">Risk 2: </w:t>
      </w:r>
    </w:p>
    <w:p w14:paraId="4093682D" w14:textId="77777777" w:rsidR="00857391" w:rsidRPr="00857391" w:rsidRDefault="00857391" w:rsidP="00857391">
      <w:pPr>
        <w:rPr>
          <w:rFonts w:cs="Segoe UI"/>
          <w:sz w:val="20"/>
          <w:szCs w:val="20"/>
        </w:rPr>
      </w:pPr>
    </w:p>
    <w:p w14:paraId="72105133" w14:textId="77777777" w:rsidR="00857391" w:rsidRPr="00857391" w:rsidRDefault="00857391" w:rsidP="00857391">
      <w:pPr>
        <w:numPr>
          <w:ilvl w:val="0"/>
          <w:numId w:val="25"/>
        </w:numPr>
        <w:spacing w:line="256" w:lineRule="auto"/>
        <w:contextualSpacing/>
        <w:rPr>
          <w:rFonts w:cs="Segoe UI"/>
          <w:sz w:val="20"/>
          <w:szCs w:val="20"/>
        </w:rPr>
      </w:pPr>
      <w:r w:rsidRPr="00857391">
        <w:rPr>
          <w:rFonts w:cs="Segoe UI"/>
          <w:sz w:val="20"/>
          <w:szCs w:val="20"/>
        </w:rPr>
        <w:t>Risk 3:</w:t>
      </w:r>
    </w:p>
    <w:p w14:paraId="7707FCF9" w14:textId="77777777" w:rsidR="00857391" w:rsidRPr="00857391" w:rsidRDefault="00857391" w:rsidP="00857391">
      <w:pPr>
        <w:rPr>
          <w:rFonts w:cs="Segoe UI"/>
          <w:sz w:val="20"/>
          <w:szCs w:val="20"/>
        </w:rPr>
      </w:pPr>
    </w:p>
    <w:p w14:paraId="0880C895" w14:textId="77777777" w:rsidR="00857391" w:rsidRPr="00857391" w:rsidRDefault="00857391" w:rsidP="00857391">
      <w:pPr>
        <w:rPr>
          <w:rFonts w:eastAsia="Segoe UI" w:cs="Segoe UI"/>
          <w:b/>
          <w:bCs/>
          <w:sz w:val="20"/>
          <w:szCs w:val="24"/>
        </w:rPr>
      </w:pPr>
      <w:r w:rsidRPr="00857391">
        <w:rPr>
          <w:rFonts w:eastAsia="Segoe UI" w:cs="Segoe UI"/>
          <w:b/>
          <w:bCs/>
          <w:sz w:val="20"/>
          <w:szCs w:val="24"/>
        </w:rPr>
        <w:t>Planned Mitigations:</w:t>
      </w:r>
    </w:p>
    <w:p w14:paraId="4F9BB3CD" w14:textId="77777777" w:rsidR="00857391" w:rsidRPr="00857391" w:rsidRDefault="00857391" w:rsidP="00857391">
      <w:pPr>
        <w:spacing w:line="256" w:lineRule="auto"/>
        <w:rPr>
          <w:rFonts w:eastAsia="Segoe UI" w:cs="Segoe UI"/>
          <w:sz w:val="20"/>
          <w:szCs w:val="20"/>
        </w:rPr>
      </w:pPr>
    </w:p>
    <w:p w14:paraId="3EDB4CFC" w14:textId="77777777" w:rsidR="00857391" w:rsidRDefault="00857391" w:rsidP="00857391">
      <w:pPr>
        <w:spacing w:line="256" w:lineRule="auto"/>
        <w:rPr>
          <w:rFonts w:eastAsia="Segoe UI" w:cs="Segoe UI"/>
          <w:sz w:val="20"/>
          <w:szCs w:val="20"/>
        </w:rPr>
      </w:pPr>
    </w:p>
    <w:p w14:paraId="308DDC26" w14:textId="77777777" w:rsidR="000538AD" w:rsidRDefault="000538AD" w:rsidP="00857391">
      <w:pPr>
        <w:spacing w:line="256" w:lineRule="auto"/>
        <w:rPr>
          <w:rFonts w:eastAsia="Segoe UI" w:cs="Segoe UI"/>
          <w:sz w:val="20"/>
          <w:szCs w:val="20"/>
        </w:rPr>
      </w:pPr>
    </w:p>
    <w:p w14:paraId="6294F277" w14:textId="77777777" w:rsidR="000538AD" w:rsidRDefault="000538AD" w:rsidP="00857391">
      <w:pPr>
        <w:spacing w:line="256" w:lineRule="auto"/>
        <w:rPr>
          <w:rFonts w:eastAsia="Segoe UI" w:cs="Segoe UI"/>
          <w:sz w:val="20"/>
          <w:szCs w:val="20"/>
        </w:rPr>
      </w:pPr>
    </w:p>
    <w:p w14:paraId="362D80EF" w14:textId="77777777" w:rsidR="000538AD" w:rsidRPr="00857391" w:rsidRDefault="000538AD" w:rsidP="00857391">
      <w:pPr>
        <w:spacing w:line="256" w:lineRule="auto"/>
        <w:rPr>
          <w:rFonts w:eastAsia="Segoe UI" w:cs="Segoe UI"/>
          <w:sz w:val="20"/>
          <w:szCs w:val="20"/>
        </w:rPr>
      </w:pPr>
    </w:p>
    <w:p w14:paraId="7E2525E7"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7" w:name="_Toc63782800"/>
      <w:r w:rsidRPr="00857391">
        <w:rPr>
          <w:rFonts w:ascii="Segoe UI Light" w:eastAsia="Times New Roman" w:hAnsi="Segoe UI Light" w:cs="Times New Roman"/>
          <w:color w:val="0054A6" w:themeColor="text2"/>
          <w:kern w:val="36"/>
          <w:sz w:val="48"/>
          <w:szCs w:val="28"/>
        </w:rPr>
        <w:t>Transparency Principle</w:t>
      </w:r>
      <w:bookmarkEnd w:id="7"/>
    </w:p>
    <w:p w14:paraId="722BFE42" w14:textId="3B531F71" w:rsidR="00857391" w:rsidRPr="00857391" w:rsidRDefault="00611954" w:rsidP="00611954">
      <w:pPr>
        <w:spacing w:line="256" w:lineRule="auto"/>
        <w:contextualSpacing/>
        <w:rPr>
          <w:rFonts w:eastAsia="Segoe UI" w:cs="Segoe UI"/>
          <w:sz w:val="22"/>
          <w:szCs w:val="28"/>
        </w:rPr>
      </w:pPr>
      <w:r w:rsidRPr="00611954">
        <w:rPr>
          <w:rFonts w:eastAsia="Segoe UI" w:cs="Segoe UI"/>
          <w:sz w:val="22"/>
          <w:szCs w:val="28"/>
        </w:rPr>
        <w:t xml:space="preserve">Transparency requires visibility into all levels of decision-making and design of an AI system. Designers should clearly document their goals, definitions, and design choices, and any assumptions they have made. Those who build and use AI systems should be forthcoming about when, why, and how they choose to build and deploy them, as well as their data and systems' limitations. Information should be readily available on the quality of the predictions and recommendations the AI system makes. Transparency also encompasses intelligibility, which means that people (in this case, educators, parents, students, etc.) should be able to understand, monitor, and respond to the technical </w:t>
      </w:r>
      <w:r w:rsidR="00B17EE2" w:rsidRPr="00611954">
        <w:rPr>
          <w:rFonts w:eastAsia="Segoe UI" w:cs="Segoe UI"/>
          <w:sz w:val="22"/>
          <w:szCs w:val="28"/>
        </w:rPr>
        <w:t>behavior</w:t>
      </w:r>
      <w:r w:rsidRPr="00611954">
        <w:rPr>
          <w:rFonts w:eastAsia="Segoe UI" w:cs="Segoe UI"/>
          <w:sz w:val="22"/>
          <w:szCs w:val="28"/>
        </w:rPr>
        <w:t xml:space="preserve"> or recommendations of AI systems</w:t>
      </w:r>
      <w:r>
        <w:rPr>
          <w:rFonts w:eastAsia="Segoe UI" w:cs="Segoe UI"/>
          <w:sz w:val="22"/>
          <w:szCs w:val="28"/>
        </w:rPr>
        <w:t>.</w:t>
      </w:r>
    </w:p>
    <w:p w14:paraId="1CC6272F" w14:textId="77777777" w:rsidR="00857391" w:rsidRPr="00857391" w:rsidRDefault="00857391" w:rsidP="00857391">
      <w:pPr>
        <w:spacing w:line="256" w:lineRule="auto"/>
        <w:rPr>
          <w:rFonts w:eastAsia="Segoe UI" w:cs="Segoe UI"/>
        </w:rPr>
      </w:pPr>
    </w:p>
    <w:p w14:paraId="78D9FDA1" w14:textId="77777777" w:rsidR="00857391" w:rsidRPr="00857391" w:rsidRDefault="00AA2A28" w:rsidP="00857391">
      <w:pPr>
        <w:spacing w:line="256" w:lineRule="auto"/>
        <w:rPr>
          <w:rFonts w:eastAsia="Segoe UI" w:cs="Segoe UI"/>
          <w:sz w:val="20"/>
          <w:szCs w:val="20"/>
        </w:rPr>
      </w:pPr>
      <w:hyperlink r:id="rId22" w:history="1">
        <w:r w:rsidR="00857391" w:rsidRPr="00857391">
          <w:rPr>
            <w:rFonts w:eastAsia="Segoe UI" w:cs="Segoe UI"/>
            <w:color w:val="0000FF" w:themeColor="hyperlink"/>
            <w:sz w:val="20"/>
            <w:szCs w:val="20"/>
            <w:u w:val="single"/>
          </w:rPr>
          <w:t>Video</w:t>
        </w:r>
      </w:hyperlink>
      <w:r w:rsidR="00857391" w:rsidRPr="00857391">
        <w:rPr>
          <w:rFonts w:eastAsia="Segoe UI" w:cs="Segoe UI"/>
          <w:sz w:val="20"/>
          <w:szCs w:val="20"/>
        </w:rPr>
        <w:t xml:space="preserve"> on Transparency Principle</w:t>
      </w:r>
    </w:p>
    <w:p w14:paraId="5DE3F53C" w14:textId="77777777" w:rsidR="00857391" w:rsidRPr="00857391" w:rsidRDefault="00857391" w:rsidP="00857391">
      <w:pPr>
        <w:spacing w:line="256" w:lineRule="auto"/>
        <w:rPr>
          <w:rFonts w:eastAsia="Segoe UI" w:cs="Segoe UI"/>
          <w:sz w:val="20"/>
          <w:szCs w:val="20"/>
        </w:rPr>
      </w:pPr>
    </w:p>
    <w:p w14:paraId="0D43E06F" w14:textId="77777777" w:rsidR="00857391" w:rsidRPr="00857391" w:rsidRDefault="00857391" w:rsidP="00857391">
      <w:pPr>
        <w:rPr>
          <w:rFonts w:eastAsia="Segoe UI" w:cs="Segoe UI"/>
          <w:b/>
          <w:bCs/>
          <w:sz w:val="20"/>
          <w:szCs w:val="24"/>
        </w:rPr>
      </w:pPr>
      <w:r w:rsidRPr="00857391">
        <w:rPr>
          <w:rFonts w:eastAsia="Segoe UI" w:cs="Segoe UI"/>
          <w:b/>
          <w:bCs/>
          <w:sz w:val="20"/>
          <w:szCs w:val="24"/>
        </w:rPr>
        <w:t>What steps will the analytics or AI process include?</w:t>
      </w:r>
    </w:p>
    <w:p w14:paraId="0005A971" w14:textId="77777777" w:rsidR="00857391" w:rsidRPr="00857391" w:rsidRDefault="00857391" w:rsidP="00857391">
      <w:pPr>
        <w:spacing w:line="256" w:lineRule="auto"/>
        <w:rPr>
          <w:rFonts w:eastAsia="Segoe UI" w:cs="Segoe UI"/>
          <w:sz w:val="20"/>
          <w:szCs w:val="20"/>
        </w:rPr>
      </w:pPr>
    </w:p>
    <w:p w14:paraId="7442007B" w14:textId="071A21ED" w:rsidR="00857391" w:rsidRPr="00C03F16" w:rsidRDefault="00857391" w:rsidP="00857391">
      <w:pPr>
        <w:spacing w:line="256" w:lineRule="auto"/>
        <w:rPr>
          <w:rFonts w:eastAsia="Segoe UI" w:cs="Segoe UI"/>
          <w:i/>
          <w:iCs/>
          <w:color w:val="0054A6" w:themeColor="text2"/>
          <w:sz w:val="22"/>
        </w:rPr>
      </w:pPr>
      <w:r w:rsidRPr="00C03F16">
        <w:rPr>
          <w:rFonts w:eastAsia="Segoe UI" w:cs="Times New Roman"/>
          <w:i/>
          <w:iCs/>
          <w:color w:val="0054A6" w:themeColor="text2"/>
          <w:sz w:val="20"/>
          <w:szCs w:val="24"/>
        </w:rPr>
        <w:t xml:space="preserve">Describe </w:t>
      </w:r>
      <w:r w:rsidR="00D07510">
        <w:rPr>
          <w:rFonts w:eastAsia="Segoe UI" w:cs="Times New Roman"/>
          <w:i/>
          <w:iCs/>
          <w:color w:val="0054A6" w:themeColor="text2"/>
          <w:sz w:val="20"/>
          <w:szCs w:val="24"/>
        </w:rPr>
        <w:t>data exploration</w:t>
      </w:r>
      <w:r w:rsidR="004E7EB0">
        <w:rPr>
          <w:rFonts w:eastAsia="Segoe UI" w:cs="Times New Roman"/>
          <w:i/>
          <w:iCs/>
          <w:color w:val="0054A6" w:themeColor="text2"/>
          <w:sz w:val="20"/>
          <w:szCs w:val="24"/>
        </w:rPr>
        <w:t xml:space="preserve"> of key data sources for the use case</w:t>
      </w:r>
      <w:r w:rsidR="00D07510">
        <w:rPr>
          <w:rFonts w:eastAsia="Segoe UI" w:cs="Times New Roman"/>
          <w:i/>
          <w:iCs/>
          <w:color w:val="0054A6" w:themeColor="text2"/>
          <w:sz w:val="20"/>
          <w:szCs w:val="24"/>
        </w:rPr>
        <w:t xml:space="preserve">, </w:t>
      </w:r>
      <w:r w:rsidR="004E7EB0">
        <w:rPr>
          <w:rFonts w:eastAsia="Segoe UI" w:cs="Times New Roman"/>
          <w:i/>
          <w:iCs/>
          <w:color w:val="0054A6" w:themeColor="text2"/>
          <w:sz w:val="20"/>
          <w:szCs w:val="24"/>
        </w:rPr>
        <w:t xml:space="preserve">specific </w:t>
      </w:r>
      <w:r w:rsidRPr="00C03F16">
        <w:rPr>
          <w:rFonts w:eastAsia="Segoe UI" w:cs="Times New Roman"/>
          <w:i/>
          <w:iCs/>
          <w:color w:val="0054A6" w:themeColor="text2"/>
          <w:sz w:val="20"/>
          <w:szCs w:val="24"/>
        </w:rPr>
        <w:t>definitions</w:t>
      </w:r>
      <w:r w:rsidR="004E7EB0">
        <w:rPr>
          <w:rFonts w:eastAsia="Segoe UI" w:cs="Times New Roman"/>
          <w:i/>
          <w:iCs/>
          <w:color w:val="0054A6" w:themeColor="text2"/>
          <w:sz w:val="20"/>
          <w:szCs w:val="24"/>
        </w:rPr>
        <w:t xml:space="preserve"> that map theory to data</w:t>
      </w:r>
      <w:r w:rsidRPr="00C03F16">
        <w:rPr>
          <w:rFonts w:eastAsia="Segoe UI" w:cs="Times New Roman"/>
          <w:i/>
          <w:iCs/>
          <w:color w:val="0054A6" w:themeColor="text2"/>
          <w:sz w:val="20"/>
          <w:szCs w:val="24"/>
        </w:rPr>
        <w:t xml:space="preserve">, </w:t>
      </w:r>
      <w:r w:rsidR="002E5300">
        <w:rPr>
          <w:rFonts w:eastAsia="Segoe UI" w:cs="Times New Roman"/>
          <w:i/>
          <w:iCs/>
          <w:color w:val="0054A6" w:themeColor="text2"/>
          <w:sz w:val="20"/>
          <w:szCs w:val="24"/>
        </w:rPr>
        <w:t xml:space="preserve">data science </w:t>
      </w:r>
      <w:r w:rsidRPr="00C03F16">
        <w:rPr>
          <w:rFonts w:eastAsia="Segoe UI" w:cs="Times New Roman"/>
          <w:i/>
          <w:iCs/>
          <w:color w:val="0054A6" w:themeColor="text2"/>
          <w:sz w:val="20"/>
          <w:szCs w:val="24"/>
        </w:rPr>
        <w:t xml:space="preserve">design and method choices, and any assumptions made to provide documentation for traceability and communication. </w:t>
      </w:r>
    </w:p>
    <w:p w14:paraId="231963E0" w14:textId="77777777" w:rsidR="00857391" w:rsidRPr="00C03F16" w:rsidRDefault="00857391" w:rsidP="00857391">
      <w:pPr>
        <w:spacing w:line="256" w:lineRule="auto"/>
        <w:rPr>
          <w:rFonts w:eastAsia="Segoe UI" w:cs="Segoe UI"/>
          <w:color w:val="0054A6" w:themeColor="text2"/>
          <w:sz w:val="22"/>
        </w:rPr>
      </w:pPr>
    </w:p>
    <w:p w14:paraId="20194D16" w14:textId="77777777" w:rsidR="00857391" w:rsidRPr="00857391" w:rsidRDefault="00857391" w:rsidP="00857391">
      <w:pPr>
        <w:spacing w:line="256" w:lineRule="auto"/>
        <w:rPr>
          <w:rFonts w:eastAsia="Segoe UI" w:cs="Segoe UI"/>
          <w:sz w:val="20"/>
          <w:szCs w:val="20"/>
        </w:rPr>
      </w:pPr>
    </w:p>
    <w:p w14:paraId="05AF0E20" w14:textId="77777777" w:rsidR="00857391" w:rsidRPr="00857391" w:rsidRDefault="00857391" w:rsidP="00857391">
      <w:pPr>
        <w:rPr>
          <w:rFonts w:eastAsia="Segoe UI" w:cs="Segoe UI"/>
          <w:b/>
          <w:bCs/>
          <w:sz w:val="20"/>
          <w:szCs w:val="24"/>
        </w:rPr>
      </w:pPr>
      <w:r w:rsidRPr="00857391">
        <w:rPr>
          <w:rFonts w:eastAsia="Segoe UI" w:cs="Segoe UI"/>
          <w:b/>
          <w:bCs/>
          <w:sz w:val="20"/>
          <w:szCs w:val="24"/>
        </w:rPr>
        <w:t xml:space="preserve">Who will develop </w:t>
      </w:r>
      <w:proofErr w:type="gramStart"/>
      <w:r w:rsidRPr="00857391">
        <w:rPr>
          <w:rFonts w:eastAsia="Segoe UI" w:cs="Segoe UI"/>
          <w:b/>
          <w:bCs/>
          <w:sz w:val="20"/>
          <w:szCs w:val="24"/>
        </w:rPr>
        <w:t>the analytics</w:t>
      </w:r>
      <w:proofErr w:type="gramEnd"/>
      <w:r w:rsidRPr="00857391">
        <w:rPr>
          <w:rFonts w:eastAsia="Segoe UI" w:cs="Segoe UI"/>
          <w:b/>
          <w:bCs/>
          <w:sz w:val="20"/>
          <w:szCs w:val="24"/>
        </w:rPr>
        <w:t xml:space="preserve"> or models? </w:t>
      </w:r>
    </w:p>
    <w:p w14:paraId="27BD9FE4" w14:textId="77777777" w:rsidR="00857391" w:rsidRPr="00857391" w:rsidRDefault="00857391" w:rsidP="00857391">
      <w:pPr>
        <w:spacing w:line="256" w:lineRule="auto"/>
        <w:rPr>
          <w:rFonts w:eastAsia="Segoe UI" w:cs="Segoe UI"/>
          <w:sz w:val="20"/>
          <w:szCs w:val="20"/>
        </w:rPr>
      </w:pPr>
    </w:p>
    <w:p w14:paraId="30ABC57F" w14:textId="77777777" w:rsidR="00857391" w:rsidRPr="00857391" w:rsidRDefault="00857391" w:rsidP="00857391">
      <w:pPr>
        <w:spacing w:line="240" w:lineRule="auto"/>
        <w:rPr>
          <w:rFonts w:eastAsia="Times New Roman" w:cs="Times New Roman"/>
          <w:sz w:val="20"/>
          <w:szCs w:val="20"/>
        </w:rPr>
      </w:pPr>
    </w:p>
    <w:p w14:paraId="48C4608B" w14:textId="77777777" w:rsidR="00857391" w:rsidRPr="00857391" w:rsidRDefault="00857391" w:rsidP="00857391">
      <w:pPr>
        <w:spacing w:line="240" w:lineRule="auto"/>
        <w:rPr>
          <w:rFonts w:eastAsia="Times New Roman" w:cs="Times New Roman"/>
          <w:sz w:val="20"/>
          <w:szCs w:val="20"/>
        </w:rPr>
      </w:pPr>
    </w:p>
    <w:p w14:paraId="30B8924F" w14:textId="77777777" w:rsidR="00857391" w:rsidRPr="00857391" w:rsidRDefault="00857391" w:rsidP="00857391">
      <w:pPr>
        <w:spacing w:line="240" w:lineRule="auto"/>
        <w:rPr>
          <w:rFonts w:eastAsia="Segoe UI" w:cs="Segoe UI"/>
          <w:b/>
          <w:bCs/>
          <w:sz w:val="20"/>
          <w:szCs w:val="24"/>
        </w:rPr>
      </w:pPr>
      <w:r w:rsidRPr="00857391">
        <w:rPr>
          <w:rFonts w:eastAsia="Segoe UI" w:cs="Segoe UI"/>
          <w:b/>
          <w:bCs/>
          <w:sz w:val="20"/>
          <w:szCs w:val="24"/>
        </w:rPr>
        <w:t xml:space="preserve">How will the limitations of the analytics or AI model be communicated to stakeholders and users? </w:t>
      </w:r>
    </w:p>
    <w:p w14:paraId="33D1A410" w14:textId="77777777" w:rsidR="00857391" w:rsidRPr="00857391" w:rsidRDefault="00857391" w:rsidP="00857391">
      <w:pPr>
        <w:spacing w:line="240" w:lineRule="auto"/>
        <w:rPr>
          <w:rFonts w:eastAsia="Segoe UI" w:cs="Segoe UI"/>
          <w:b/>
          <w:bCs/>
          <w:sz w:val="20"/>
          <w:szCs w:val="24"/>
        </w:rPr>
      </w:pPr>
    </w:p>
    <w:p w14:paraId="0C8FB89B" w14:textId="77777777" w:rsidR="00857391" w:rsidRPr="00857391" w:rsidRDefault="00857391" w:rsidP="00857391">
      <w:pPr>
        <w:spacing w:line="240" w:lineRule="auto"/>
        <w:rPr>
          <w:rFonts w:eastAsia="Segoe UI" w:cs="Segoe UI"/>
          <w:b/>
          <w:bCs/>
          <w:sz w:val="20"/>
          <w:szCs w:val="24"/>
        </w:rPr>
      </w:pPr>
    </w:p>
    <w:p w14:paraId="00A9CE08" w14:textId="77777777" w:rsidR="00857391" w:rsidRPr="00857391" w:rsidRDefault="00857391" w:rsidP="00857391">
      <w:pPr>
        <w:spacing w:line="240" w:lineRule="auto"/>
        <w:rPr>
          <w:rFonts w:eastAsia="Segoe UI" w:cs="Segoe UI"/>
          <w:b/>
          <w:bCs/>
          <w:sz w:val="20"/>
          <w:szCs w:val="24"/>
        </w:rPr>
      </w:pPr>
    </w:p>
    <w:p w14:paraId="0D51B378" w14:textId="77777777" w:rsidR="00857391" w:rsidRPr="00857391" w:rsidRDefault="00857391" w:rsidP="00857391">
      <w:pPr>
        <w:spacing w:line="240" w:lineRule="auto"/>
        <w:rPr>
          <w:rFonts w:eastAsia="Times New Roman" w:cs="Times New Roman"/>
          <w:b/>
          <w:bCs/>
          <w:sz w:val="20"/>
          <w:szCs w:val="20"/>
        </w:rPr>
      </w:pPr>
      <w:r w:rsidRPr="00857391">
        <w:rPr>
          <w:rFonts w:eastAsia="Times New Roman" w:cs="Times New Roman"/>
          <w:b/>
          <w:bCs/>
          <w:sz w:val="20"/>
          <w:szCs w:val="20"/>
        </w:rPr>
        <w:t xml:space="preserve">What means will be built into the system for correction and model feedback by those who provide data and who use its outputs? </w:t>
      </w:r>
    </w:p>
    <w:p w14:paraId="125EBCAB" w14:textId="77777777" w:rsidR="00857391" w:rsidRPr="00857391" w:rsidRDefault="00857391" w:rsidP="00857391">
      <w:pPr>
        <w:spacing w:line="240" w:lineRule="auto"/>
        <w:rPr>
          <w:rFonts w:eastAsia="Times New Roman" w:cs="Times New Roman"/>
          <w:b/>
          <w:bCs/>
          <w:sz w:val="20"/>
          <w:szCs w:val="20"/>
        </w:rPr>
      </w:pPr>
    </w:p>
    <w:p w14:paraId="5778A255" w14:textId="3FAD2D06" w:rsidR="00857391" w:rsidRPr="00C03F16" w:rsidRDefault="0008183D" w:rsidP="00857391">
      <w:pPr>
        <w:spacing w:line="240" w:lineRule="auto"/>
        <w:rPr>
          <w:rFonts w:eastAsia="Times New Roman" w:cs="Times New Roman"/>
          <w:b/>
          <w:bCs/>
          <w:color w:val="0054A6" w:themeColor="text2"/>
          <w:sz w:val="22"/>
        </w:rPr>
      </w:pPr>
      <w:r w:rsidRPr="00C03F16">
        <w:rPr>
          <w:rFonts w:eastAsia="Segoe UI" w:cs="Times New Roman"/>
          <w:i/>
          <w:iCs/>
          <w:color w:val="0054A6" w:themeColor="text2"/>
          <w:sz w:val="20"/>
          <w:szCs w:val="24"/>
        </w:rPr>
        <w:t xml:space="preserve">For example, </w:t>
      </w:r>
      <w:r w:rsidR="00ED6323" w:rsidRPr="00C03F16">
        <w:rPr>
          <w:rFonts w:eastAsia="Segoe UI" w:cs="Times New Roman"/>
          <w:i/>
          <w:iCs/>
          <w:color w:val="0054A6" w:themeColor="text2"/>
          <w:sz w:val="20"/>
          <w:szCs w:val="24"/>
        </w:rPr>
        <w:t>will the outputs be presented in a dashboard to specific stakeholders</w:t>
      </w:r>
      <w:r w:rsidR="005421B8">
        <w:rPr>
          <w:rFonts w:eastAsia="Segoe UI" w:cs="Times New Roman"/>
          <w:i/>
          <w:iCs/>
          <w:color w:val="0054A6" w:themeColor="text2"/>
          <w:sz w:val="20"/>
          <w:szCs w:val="24"/>
        </w:rPr>
        <w:t>,</w:t>
      </w:r>
      <w:r w:rsidR="00ED6323" w:rsidRPr="00C03F16">
        <w:rPr>
          <w:rFonts w:eastAsia="Segoe UI" w:cs="Times New Roman"/>
          <w:i/>
          <w:iCs/>
          <w:color w:val="0054A6" w:themeColor="text2"/>
          <w:sz w:val="20"/>
          <w:szCs w:val="24"/>
        </w:rPr>
        <w:t xml:space="preserve"> or will the outputs automatically generate a notification</w:t>
      </w:r>
      <w:r w:rsidR="00944EFF" w:rsidRPr="00C03F16">
        <w:rPr>
          <w:rFonts w:eastAsia="Segoe UI" w:cs="Times New Roman"/>
          <w:i/>
          <w:iCs/>
          <w:color w:val="0054A6" w:themeColor="text2"/>
          <w:sz w:val="20"/>
          <w:szCs w:val="24"/>
        </w:rPr>
        <w:t xml:space="preserve"> or workflow that communicates insight to key stakeholders?</w:t>
      </w:r>
    </w:p>
    <w:p w14:paraId="49F86D88" w14:textId="77777777" w:rsidR="00857391" w:rsidRDefault="00857391" w:rsidP="00857391">
      <w:pPr>
        <w:spacing w:line="240" w:lineRule="auto"/>
        <w:rPr>
          <w:rFonts w:eastAsia="Times New Roman" w:cs="Times New Roman"/>
          <w:b/>
          <w:bCs/>
          <w:color w:val="0054A6" w:themeColor="text2"/>
          <w:sz w:val="22"/>
        </w:rPr>
      </w:pPr>
    </w:p>
    <w:p w14:paraId="097FBDC7" w14:textId="77777777" w:rsidR="000538AD" w:rsidRDefault="000538AD" w:rsidP="00857391">
      <w:pPr>
        <w:spacing w:line="240" w:lineRule="auto"/>
        <w:rPr>
          <w:rFonts w:eastAsia="Times New Roman" w:cs="Times New Roman"/>
          <w:b/>
          <w:bCs/>
          <w:color w:val="0054A6" w:themeColor="text2"/>
          <w:sz w:val="22"/>
        </w:rPr>
      </w:pPr>
    </w:p>
    <w:p w14:paraId="135C88A4" w14:textId="77777777" w:rsidR="000538AD" w:rsidRDefault="000538AD" w:rsidP="00857391">
      <w:pPr>
        <w:spacing w:line="240" w:lineRule="auto"/>
        <w:rPr>
          <w:rFonts w:eastAsia="Times New Roman" w:cs="Times New Roman"/>
          <w:b/>
          <w:bCs/>
          <w:color w:val="0054A6" w:themeColor="text2"/>
          <w:sz w:val="22"/>
        </w:rPr>
      </w:pPr>
    </w:p>
    <w:p w14:paraId="1FF1E40F" w14:textId="77777777" w:rsidR="000538AD" w:rsidRPr="00C03F16" w:rsidRDefault="000538AD" w:rsidP="00857391">
      <w:pPr>
        <w:spacing w:line="240" w:lineRule="auto"/>
        <w:rPr>
          <w:rFonts w:eastAsia="Times New Roman" w:cs="Times New Roman"/>
          <w:b/>
          <w:bCs/>
          <w:color w:val="0054A6" w:themeColor="text2"/>
          <w:sz w:val="22"/>
        </w:rPr>
      </w:pPr>
    </w:p>
    <w:p w14:paraId="5A8EEA0C"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8" w:name="_Toc63782801"/>
      <w:r w:rsidRPr="00857391">
        <w:rPr>
          <w:rFonts w:ascii="Segoe UI Light" w:eastAsia="Times New Roman" w:hAnsi="Segoe UI Light" w:cs="Times New Roman"/>
          <w:color w:val="0054A6" w:themeColor="text2"/>
          <w:kern w:val="36"/>
          <w:sz w:val="48"/>
          <w:szCs w:val="28"/>
        </w:rPr>
        <w:t>Privacy and Security</w:t>
      </w:r>
      <w:bookmarkEnd w:id="8"/>
    </w:p>
    <w:p w14:paraId="52B71385" w14:textId="742EF012" w:rsidR="00857391" w:rsidRDefault="00661C06" w:rsidP="00661C06">
      <w:pPr>
        <w:spacing w:line="240" w:lineRule="auto"/>
        <w:rPr>
          <w:rFonts w:eastAsia="Segoe UI" w:cs="Segoe UI"/>
          <w:sz w:val="22"/>
          <w:szCs w:val="28"/>
        </w:rPr>
      </w:pPr>
      <w:r w:rsidRPr="00661C06">
        <w:rPr>
          <w:rFonts w:eastAsia="Segoe UI" w:cs="Segoe UI"/>
          <w:sz w:val="22"/>
          <w:szCs w:val="28"/>
        </w:rPr>
        <w:t xml:space="preserve">Private or personal data should not be collected or incorporated in analytics or AI products for education unless all groups have agreed this data is necessary to achieve the shared purpose of a specific analytics or AI project. Additionally, the people providing the data need to </w:t>
      </w:r>
      <w:r w:rsidR="00E61181">
        <w:rPr>
          <w:rFonts w:eastAsia="Segoe UI" w:cs="Segoe UI"/>
          <w:sz w:val="22"/>
          <w:szCs w:val="28"/>
        </w:rPr>
        <w:t>give</w:t>
      </w:r>
      <w:r w:rsidRPr="00661C06">
        <w:rPr>
          <w:rFonts w:eastAsia="Segoe UI" w:cs="Segoe UI"/>
          <w:sz w:val="22"/>
          <w:szCs w:val="28"/>
        </w:rPr>
        <w:t xml:space="preserve"> permission for the data to be used for this purpose</w:t>
      </w:r>
      <w:r w:rsidR="00755E3B">
        <w:rPr>
          <w:rFonts w:eastAsia="Segoe UI" w:cs="Segoe UI"/>
          <w:sz w:val="22"/>
          <w:szCs w:val="28"/>
        </w:rPr>
        <w:t xml:space="preserve">, such as through </w:t>
      </w:r>
      <w:r w:rsidR="00755E3B">
        <w:rPr>
          <w:rFonts w:eastAsia="Segoe UI" w:cs="Segoe UI"/>
          <w:sz w:val="22"/>
          <w:szCs w:val="28"/>
        </w:rPr>
        <w:t xml:space="preserve">school </w:t>
      </w:r>
      <w:r w:rsidR="00755E3B">
        <w:rPr>
          <w:rFonts w:eastAsia="Segoe UI" w:cs="Segoe UI"/>
          <w:sz w:val="22"/>
          <w:szCs w:val="28"/>
        </w:rPr>
        <w:t xml:space="preserve">policy at </w:t>
      </w:r>
      <w:r w:rsidR="00755E3B">
        <w:rPr>
          <w:rFonts w:eastAsia="Segoe UI" w:cs="Segoe UI"/>
          <w:sz w:val="22"/>
          <w:szCs w:val="28"/>
        </w:rPr>
        <w:t>enrollment</w:t>
      </w:r>
      <w:r w:rsidR="00755E3B">
        <w:rPr>
          <w:rFonts w:eastAsia="Segoe UI" w:cs="Segoe UI"/>
          <w:sz w:val="22"/>
          <w:szCs w:val="28"/>
        </w:rPr>
        <w:t xml:space="preserve">. Ideally, </w:t>
      </w:r>
      <w:r w:rsidR="00002B0D">
        <w:rPr>
          <w:rFonts w:eastAsia="Segoe UI" w:cs="Segoe UI"/>
          <w:sz w:val="22"/>
          <w:szCs w:val="28"/>
        </w:rPr>
        <w:t xml:space="preserve">data providers should directly </w:t>
      </w:r>
      <w:r w:rsidRPr="00661C06">
        <w:rPr>
          <w:rFonts w:eastAsia="Segoe UI" w:cs="Segoe UI"/>
          <w:sz w:val="22"/>
          <w:szCs w:val="28"/>
        </w:rPr>
        <w:t xml:space="preserve">understand the value that </w:t>
      </w:r>
      <w:r w:rsidR="00002B0D">
        <w:rPr>
          <w:rFonts w:eastAsia="Segoe UI" w:cs="Segoe UI"/>
          <w:sz w:val="22"/>
          <w:szCs w:val="28"/>
        </w:rPr>
        <w:t xml:space="preserve">they will receive </w:t>
      </w:r>
      <w:r w:rsidRPr="00661C06">
        <w:rPr>
          <w:rFonts w:eastAsia="Segoe UI" w:cs="Segoe UI"/>
          <w:sz w:val="22"/>
          <w:szCs w:val="28"/>
        </w:rPr>
        <w:t>as a result of sharing</w:t>
      </w:r>
      <w:r w:rsidR="00002B0D">
        <w:rPr>
          <w:rFonts w:eastAsia="Segoe UI" w:cs="Segoe UI"/>
          <w:sz w:val="22"/>
          <w:szCs w:val="28"/>
        </w:rPr>
        <w:t xml:space="preserve"> their data</w:t>
      </w:r>
      <w:r w:rsidRPr="00661C06">
        <w:rPr>
          <w:rFonts w:eastAsia="Segoe UI" w:cs="Segoe UI"/>
          <w:sz w:val="22"/>
          <w:szCs w:val="28"/>
        </w:rPr>
        <w:t xml:space="preserve">. Finally, the security of that data must be protected, guidelines </w:t>
      </w:r>
      <w:r w:rsidR="00D468C8">
        <w:rPr>
          <w:rFonts w:eastAsia="Segoe UI" w:cs="Segoe UI"/>
          <w:sz w:val="22"/>
          <w:szCs w:val="28"/>
        </w:rPr>
        <w:t xml:space="preserve">or policies </w:t>
      </w:r>
      <w:r w:rsidRPr="00661C06">
        <w:rPr>
          <w:rFonts w:eastAsia="Segoe UI" w:cs="Segoe UI"/>
          <w:sz w:val="22"/>
          <w:szCs w:val="28"/>
        </w:rPr>
        <w:t xml:space="preserve">developed for </w:t>
      </w:r>
      <w:r w:rsidR="00CE5520">
        <w:rPr>
          <w:rFonts w:eastAsia="Segoe UI" w:cs="Segoe UI"/>
          <w:sz w:val="22"/>
          <w:szCs w:val="28"/>
        </w:rPr>
        <w:t xml:space="preserve">which roles </w:t>
      </w:r>
      <w:r w:rsidRPr="00661C06">
        <w:rPr>
          <w:rFonts w:eastAsia="Segoe UI" w:cs="Segoe UI"/>
          <w:sz w:val="22"/>
          <w:szCs w:val="28"/>
        </w:rPr>
        <w:t xml:space="preserve">can access which data, </w:t>
      </w:r>
      <w:r w:rsidR="00787702">
        <w:rPr>
          <w:rFonts w:eastAsia="Segoe UI" w:cs="Segoe UI"/>
          <w:sz w:val="22"/>
          <w:szCs w:val="28"/>
        </w:rPr>
        <w:t xml:space="preserve">and </w:t>
      </w:r>
      <w:r w:rsidRPr="00661C06">
        <w:rPr>
          <w:rFonts w:eastAsia="Segoe UI" w:cs="Segoe UI"/>
          <w:sz w:val="22"/>
          <w:szCs w:val="28"/>
        </w:rPr>
        <w:t xml:space="preserve">the level of anonymization needed for specific </w:t>
      </w:r>
      <w:r w:rsidR="00787702">
        <w:rPr>
          <w:rFonts w:eastAsia="Segoe UI" w:cs="Segoe UI"/>
          <w:sz w:val="22"/>
          <w:szCs w:val="28"/>
        </w:rPr>
        <w:t xml:space="preserve">use case </w:t>
      </w:r>
      <w:r w:rsidRPr="00661C06">
        <w:rPr>
          <w:rFonts w:eastAsia="Segoe UI" w:cs="Segoe UI"/>
          <w:sz w:val="22"/>
          <w:szCs w:val="28"/>
        </w:rPr>
        <w:t>purpose</w:t>
      </w:r>
      <w:r w:rsidR="00CE5520">
        <w:rPr>
          <w:rFonts w:eastAsia="Segoe UI" w:cs="Segoe UI"/>
          <w:sz w:val="22"/>
          <w:szCs w:val="28"/>
        </w:rPr>
        <w:t>s</w:t>
      </w:r>
      <w:r w:rsidR="00787702">
        <w:rPr>
          <w:rFonts w:eastAsia="Segoe UI" w:cs="Segoe UI"/>
          <w:sz w:val="22"/>
          <w:szCs w:val="28"/>
        </w:rPr>
        <w:t xml:space="preserve"> defined</w:t>
      </w:r>
      <w:r w:rsidRPr="00661C06">
        <w:rPr>
          <w:rFonts w:eastAsia="Segoe UI" w:cs="Segoe UI"/>
          <w:sz w:val="22"/>
          <w:szCs w:val="28"/>
        </w:rPr>
        <w:t>.</w:t>
      </w:r>
    </w:p>
    <w:p w14:paraId="132B1E07" w14:textId="77777777" w:rsidR="00661C06" w:rsidRPr="00857391" w:rsidRDefault="00661C06" w:rsidP="00661C06">
      <w:pPr>
        <w:spacing w:line="240" w:lineRule="auto"/>
        <w:rPr>
          <w:rFonts w:eastAsia="Segoe UI" w:cs="Segoe UI"/>
        </w:rPr>
      </w:pPr>
    </w:p>
    <w:p w14:paraId="5474C3D6" w14:textId="77777777" w:rsidR="00857391" w:rsidRPr="00857391" w:rsidRDefault="00AA2A28" w:rsidP="00857391">
      <w:pPr>
        <w:spacing w:line="240" w:lineRule="auto"/>
        <w:rPr>
          <w:rFonts w:eastAsia="Segoe UI" w:cs="Segoe UI"/>
          <w:sz w:val="20"/>
          <w:szCs w:val="24"/>
        </w:rPr>
      </w:pPr>
      <w:hyperlink r:id="rId23" w:history="1">
        <w:r w:rsidR="00857391" w:rsidRPr="00857391">
          <w:rPr>
            <w:rFonts w:eastAsia="Segoe UI" w:cs="Segoe UI"/>
            <w:color w:val="0000FF" w:themeColor="hyperlink"/>
            <w:sz w:val="20"/>
            <w:szCs w:val="24"/>
            <w:u w:val="single"/>
          </w:rPr>
          <w:t>Video</w:t>
        </w:r>
      </w:hyperlink>
      <w:r w:rsidR="00857391" w:rsidRPr="00857391">
        <w:rPr>
          <w:rFonts w:eastAsia="Segoe UI" w:cs="Segoe UI"/>
          <w:sz w:val="20"/>
          <w:szCs w:val="24"/>
        </w:rPr>
        <w:t xml:space="preserve"> on Privacy and Security principle</w:t>
      </w:r>
    </w:p>
    <w:p w14:paraId="1E89BF83" w14:textId="77777777" w:rsidR="00857391" w:rsidRPr="00857391" w:rsidRDefault="00857391" w:rsidP="00857391">
      <w:pPr>
        <w:spacing w:line="240" w:lineRule="auto"/>
        <w:rPr>
          <w:rFonts w:eastAsia="Segoe UI" w:cs="Segoe UI"/>
          <w:sz w:val="20"/>
          <w:szCs w:val="24"/>
        </w:rPr>
      </w:pPr>
    </w:p>
    <w:p w14:paraId="592689F4" w14:textId="77777777" w:rsidR="001315C2" w:rsidRDefault="001315C2" w:rsidP="001315C2">
      <w:pPr>
        <w:spacing w:after="160" w:line="256" w:lineRule="auto"/>
        <w:rPr>
          <w:rFonts w:eastAsia="Calibri" w:cs="Segoe UI"/>
          <w:b/>
          <w:bCs/>
          <w:sz w:val="20"/>
          <w:szCs w:val="20"/>
        </w:rPr>
      </w:pPr>
      <w:r>
        <w:rPr>
          <w:rFonts w:eastAsia="Calibri" w:cs="Segoe UI"/>
          <w:b/>
          <w:bCs/>
          <w:sz w:val="20"/>
          <w:szCs w:val="20"/>
        </w:rPr>
        <w:t>Developing Classifications for Datasets.</w:t>
      </w:r>
    </w:p>
    <w:p w14:paraId="36872EBB" w14:textId="474817B5" w:rsidR="001315C2" w:rsidRDefault="001315C2" w:rsidP="001315C2">
      <w:pPr>
        <w:spacing w:after="160" w:line="256" w:lineRule="auto"/>
        <w:rPr>
          <w:rFonts w:cs="Segoe UI"/>
          <w:sz w:val="22"/>
        </w:rPr>
      </w:pPr>
      <w:r>
        <w:rPr>
          <w:rFonts w:cs="Segoe UI"/>
          <w:sz w:val="22"/>
        </w:rPr>
        <w:t>Identifying sensitive data</w:t>
      </w:r>
      <w:r w:rsidR="005D5EF4">
        <w:rPr>
          <w:rFonts w:cs="Segoe UI"/>
          <w:sz w:val="22"/>
        </w:rPr>
        <w:t>,</w:t>
      </w:r>
      <w:r>
        <w:rPr>
          <w:rFonts w:cs="Segoe UI"/>
          <w:sz w:val="22"/>
        </w:rPr>
        <w:t xml:space="preserve"> such as personal information, should be part of the use case process. In OEA modules for individual datasets, sensitive data is often pre-identified, and scripts are written to pseudonymize or anonymize specific data fields before they “land” in Stage 2 data lakes and are accessed by researchers or data scientists. For datasets that are not OEA modules, the process of identifying data for sensitivity classification should be conducted through a collaboration between the project’s data engineers and individuals who understand the local education context and datasets.</w:t>
      </w:r>
      <w:r w:rsidRPr="00420AC2">
        <w:t xml:space="preserve"> </w:t>
      </w:r>
    </w:p>
    <w:p w14:paraId="718A5F58" w14:textId="22A6B4C0" w:rsidR="00857391" w:rsidRPr="00857391" w:rsidRDefault="00857391" w:rsidP="00857391">
      <w:pPr>
        <w:rPr>
          <w:rFonts w:eastAsia="Times New Roman" w:cs="Segoe UI"/>
          <w:b/>
          <w:bCs/>
          <w:sz w:val="20"/>
          <w:szCs w:val="20"/>
        </w:rPr>
      </w:pPr>
      <w:r w:rsidRPr="00857391">
        <w:rPr>
          <w:rFonts w:eastAsia="Times New Roman" w:cs="Segoe UI"/>
          <w:b/>
          <w:bCs/>
          <w:sz w:val="20"/>
          <w:szCs w:val="20"/>
        </w:rPr>
        <w:t xml:space="preserve">How will access to </w:t>
      </w:r>
      <w:r w:rsidR="00770829">
        <w:rPr>
          <w:rFonts w:eastAsia="Times New Roman" w:cs="Segoe UI"/>
          <w:b/>
          <w:bCs/>
          <w:sz w:val="20"/>
          <w:szCs w:val="20"/>
        </w:rPr>
        <w:t xml:space="preserve">sensitive </w:t>
      </w:r>
      <w:r w:rsidRPr="00857391">
        <w:rPr>
          <w:rFonts w:eastAsia="Times New Roman" w:cs="Segoe UI"/>
          <w:b/>
          <w:bCs/>
          <w:sz w:val="20"/>
          <w:szCs w:val="20"/>
        </w:rPr>
        <w:t>data be secured and protected in the data environment?</w:t>
      </w:r>
    </w:p>
    <w:p w14:paraId="6F623D86" w14:textId="77777777" w:rsidR="0049341B" w:rsidRDefault="0049341B" w:rsidP="0049341B">
      <w:pPr>
        <w:spacing w:line="240" w:lineRule="auto"/>
        <w:rPr>
          <w:rFonts w:eastAsia="Segoe UI" w:cs="Times New Roman"/>
          <w:i/>
          <w:iCs/>
          <w:color w:val="0054A6" w:themeColor="text2"/>
        </w:rPr>
      </w:pPr>
    </w:p>
    <w:p w14:paraId="033F0C92" w14:textId="0A3B203D" w:rsidR="0049341B" w:rsidRPr="00C03F16" w:rsidRDefault="0049341B" w:rsidP="0049341B">
      <w:pPr>
        <w:spacing w:line="240" w:lineRule="auto"/>
        <w:rPr>
          <w:rFonts w:eastAsia="Times New Roman" w:cs="Times New Roman"/>
          <w:b/>
          <w:bCs/>
          <w:color w:val="0054A6" w:themeColor="text2"/>
          <w:sz w:val="22"/>
        </w:rPr>
      </w:pPr>
      <w:r w:rsidRPr="00C03F16">
        <w:rPr>
          <w:rFonts w:eastAsia="Segoe UI" w:cs="Times New Roman"/>
          <w:i/>
          <w:iCs/>
          <w:color w:val="0054A6" w:themeColor="text2"/>
          <w:sz w:val="20"/>
          <w:szCs w:val="24"/>
        </w:rPr>
        <w:t>For example, is role-based access</w:t>
      </w:r>
      <w:r w:rsidR="00435229">
        <w:rPr>
          <w:rFonts w:eastAsia="Segoe UI" w:cs="Times New Roman"/>
          <w:i/>
          <w:iCs/>
          <w:color w:val="0054A6" w:themeColor="text2"/>
          <w:sz w:val="20"/>
          <w:szCs w:val="24"/>
        </w:rPr>
        <w:t xml:space="preserve"> control</w:t>
      </w:r>
      <w:r w:rsidR="008A1E20" w:rsidRPr="00C03F16">
        <w:rPr>
          <w:rFonts w:eastAsia="Segoe UI" w:cs="Times New Roman"/>
          <w:i/>
          <w:iCs/>
          <w:color w:val="0054A6" w:themeColor="text2"/>
          <w:sz w:val="20"/>
          <w:szCs w:val="24"/>
        </w:rPr>
        <w:t xml:space="preserve"> defined</w:t>
      </w:r>
      <w:r w:rsidR="003642EB">
        <w:rPr>
          <w:rFonts w:eastAsia="Segoe UI" w:cs="Times New Roman"/>
          <w:i/>
          <w:iCs/>
          <w:color w:val="0054A6" w:themeColor="text2"/>
          <w:sz w:val="20"/>
          <w:szCs w:val="24"/>
        </w:rPr>
        <w:t xml:space="preserve"> and operationalized</w:t>
      </w:r>
      <w:r w:rsidR="008A1E20" w:rsidRPr="00C03F16">
        <w:rPr>
          <w:rFonts w:eastAsia="Segoe UI" w:cs="Times New Roman"/>
          <w:i/>
          <w:iCs/>
          <w:color w:val="0054A6" w:themeColor="text2"/>
          <w:sz w:val="20"/>
          <w:szCs w:val="24"/>
        </w:rPr>
        <w:t xml:space="preserve"> through </w:t>
      </w:r>
      <w:hyperlink r:id="rId24" w:history="1">
        <w:r w:rsidR="008A1E20" w:rsidRPr="006C20F3">
          <w:rPr>
            <w:rStyle w:val="Hyperlink"/>
            <w:rFonts w:eastAsia="Segoe UI" w:cs="Times New Roman"/>
            <w:i/>
            <w:iCs/>
            <w:sz w:val="20"/>
            <w:szCs w:val="24"/>
          </w:rPr>
          <w:t>Azure Active Directory</w:t>
        </w:r>
      </w:hyperlink>
      <w:r w:rsidRPr="00C03F16">
        <w:rPr>
          <w:rFonts w:eastAsia="Segoe UI" w:cs="Times New Roman"/>
          <w:i/>
          <w:iCs/>
          <w:color w:val="0054A6" w:themeColor="text2"/>
          <w:sz w:val="20"/>
          <w:szCs w:val="24"/>
        </w:rPr>
        <w:t>?</w:t>
      </w:r>
    </w:p>
    <w:p w14:paraId="64789832" w14:textId="77777777" w:rsidR="00857391" w:rsidRPr="00C03F16" w:rsidRDefault="00857391" w:rsidP="00857391">
      <w:pPr>
        <w:spacing w:line="240" w:lineRule="auto"/>
        <w:rPr>
          <w:rFonts w:eastAsia="Times New Roman" w:cs="Times New Roman"/>
          <w:b/>
          <w:bCs/>
          <w:color w:val="0054A6" w:themeColor="text2"/>
          <w:sz w:val="22"/>
        </w:rPr>
      </w:pPr>
    </w:p>
    <w:p w14:paraId="01739F4B" w14:textId="77777777" w:rsidR="00857391" w:rsidRPr="00857391" w:rsidRDefault="00857391" w:rsidP="00857391">
      <w:pPr>
        <w:spacing w:line="240" w:lineRule="auto"/>
        <w:rPr>
          <w:rFonts w:eastAsia="Times New Roman" w:cs="Times New Roman"/>
          <w:b/>
          <w:bCs/>
          <w:sz w:val="20"/>
          <w:szCs w:val="20"/>
        </w:rPr>
      </w:pPr>
    </w:p>
    <w:p w14:paraId="4BB2ADA7" w14:textId="77777777" w:rsidR="00857391" w:rsidRPr="00857391" w:rsidRDefault="00857391" w:rsidP="00857391">
      <w:pPr>
        <w:spacing w:line="240" w:lineRule="auto"/>
        <w:rPr>
          <w:rFonts w:eastAsia="Times New Roman" w:cs="Times New Roman"/>
          <w:b/>
          <w:bCs/>
          <w:sz w:val="20"/>
          <w:szCs w:val="20"/>
        </w:rPr>
      </w:pPr>
    </w:p>
    <w:p w14:paraId="20BCBC5C" w14:textId="77777777" w:rsidR="00857391" w:rsidRDefault="00857391" w:rsidP="00857391">
      <w:pPr>
        <w:rPr>
          <w:rFonts w:eastAsia="Times New Roman" w:cs="Segoe UI"/>
          <w:b/>
          <w:bCs/>
          <w:sz w:val="20"/>
          <w:szCs w:val="20"/>
        </w:rPr>
      </w:pPr>
      <w:r w:rsidRPr="00857391">
        <w:rPr>
          <w:rFonts w:eastAsia="Times New Roman" w:cs="Segoe UI"/>
          <w:b/>
          <w:bCs/>
          <w:sz w:val="20"/>
          <w:szCs w:val="20"/>
        </w:rPr>
        <w:t>Does the dataset contain any personally identifiable information (PII) and how will that data be protected and governed?</w:t>
      </w:r>
    </w:p>
    <w:p w14:paraId="591BC3D1" w14:textId="77777777" w:rsidR="00D86EC7" w:rsidRDefault="00D86EC7" w:rsidP="008A2F1F">
      <w:pPr>
        <w:spacing w:after="160" w:line="256" w:lineRule="auto"/>
        <w:rPr>
          <w:rFonts w:eastAsia="Calibri" w:cs="Segoe UI"/>
          <w:i/>
          <w:iCs/>
          <w:color w:val="4472C4"/>
          <w:szCs w:val="18"/>
        </w:rPr>
      </w:pPr>
    </w:p>
    <w:p w14:paraId="64A8E78F" w14:textId="3757DE74" w:rsidR="008A2F1F" w:rsidRPr="00C03F16" w:rsidRDefault="008A2F1F" w:rsidP="008A2F1F">
      <w:pPr>
        <w:spacing w:after="160" w:line="256" w:lineRule="auto"/>
        <w:rPr>
          <w:rFonts w:eastAsia="Calibri" w:cs="Segoe UI"/>
          <w:i/>
          <w:iCs/>
          <w:color w:val="0054A6" w:themeColor="text2"/>
          <w:sz w:val="20"/>
          <w:szCs w:val="20"/>
        </w:rPr>
      </w:pPr>
      <w:r w:rsidRPr="00C03F16">
        <w:rPr>
          <w:rFonts w:eastAsia="Calibri" w:cs="Segoe UI"/>
          <w:i/>
          <w:iCs/>
          <w:color w:val="0054A6" w:themeColor="text2"/>
          <w:sz w:val="20"/>
          <w:szCs w:val="20"/>
        </w:rPr>
        <w:t xml:space="preserve">Please describe your process for identifying sensitive data, de-identifying it, and ensuring only the right individuals or roles in the system have access to it </w:t>
      </w:r>
      <w:r w:rsidR="00913A25">
        <w:rPr>
          <w:rFonts w:eastAsia="Calibri" w:cs="Segoe UI"/>
          <w:i/>
          <w:iCs/>
          <w:color w:val="0054A6" w:themeColor="text2"/>
          <w:sz w:val="20"/>
          <w:szCs w:val="20"/>
        </w:rPr>
        <w:t>(for example, through role-based access</w:t>
      </w:r>
      <w:r w:rsidR="00435229">
        <w:rPr>
          <w:rFonts w:eastAsia="Calibri" w:cs="Segoe UI"/>
          <w:i/>
          <w:iCs/>
          <w:color w:val="0054A6" w:themeColor="text2"/>
          <w:sz w:val="20"/>
          <w:szCs w:val="20"/>
        </w:rPr>
        <w:t xml:space="preserve"> control</w:t>
      </w:r>
      <w:r w:rsidR="00913A25">
        <w:rPr>
          <w:rFonts w:eastAsia="Calibri" w:cs="Segoe UI"/>
          <w:i/>
          <w:iCs/>
          <w:color w:val="0054A6" w:themeColor="text2"/>
          <w:sz w:val="20"/>
          <w:szCs w:val="20"/>
        </w:rPr>
        <w:t>)</w:t>
      </w:r>
      <w:r w:rsidRPr="00C03F16">
        <w:rPr>
          <w:rFonts w:eastAsia="Calibri" w:cs="Segoe UI"/>
          <w:i/>
          <w:iCs/>
          <w:color w:val="0054A6" w:themeColor="text2"/>
          <w:sz w:val="20"/>
          <w:szCs w:val="20"/>
        </w:rPr>
        <w:t xml:space="preserve">. </w:t>
      </w:r>
    </w:p>
    <w:p w14:paraId="1BE7ABA3" w14:textId="776728A6" w:rsidR="00D5420B" w:rsidRPr="00C03F16" w:rsidRDefault="00D5420B" w:rsidP="00D5420B">
      <w:pPr>
        <w:spacing w:after="160" w:line="256" w:lineRule="auto"/>
        <w:rPr>
          <w:rFonts w:eastAsia="Calibri" w:cs="Segoe UI"/>
          <w:i/>
          <w:iCs/>
          <w:color w:val="0054A6" w:themeColor="text2"/>
          <w:sz w:val="20"/>
          <w:szCs w:val="20"/>
        </w:rPr>
      </w:pPr>
      <w:r w:rsidRPr="00C03F16">
        <w:rPr>
          <w:rFonts w:eastAsia="Calibri" w:cs="Segoe UI"/>
          <w:i/>
          <w:iCs/>
          <w:color w:val="0054A6" w:themeColor="text2"/>
          <w:sz w:val="20"/>
          <w:szCs w:val="20"/>
        </w:rPr>
        <w:t xml:space="preserve">See </w:t>
      </w:r>
      <w:hyperlink r:id="rId25" w:history="1">
        <w:r w:rsidRPr="00C03F16">
          <w:rPr>
            <w:rStyle w:val="Hyperlink"/>
            <w:rFonts w:eastAsia="Calibri" w:cs="Segoe UI"/>
            <w:i/>
            <w:iCs/>
            <w:color w:val="0054A6" w:themeColor="text2"/>
            <w:sz w:val="20"/>
            <w:szCs w:val="20"/>
          </w:rPr>
          <w:t>this resource</w:t>
        </w:r>
      </w:hyperlink>
      <w:r w:rsidRPr="00C03F16">
        <w:rPr>
          <w:rFonts w:eastAsia="Calibri" w:cs="Segoe UI"/>
          <w:i/>
          <w:iCs/>
          <w:color w:val="0054A6" w:themeColor="text2"/>
          <w:sz w:val="20"/>
          <w:szCs w:val="20"/>
        </w:rPr>
        <w:t xml:space="preserve"> for guidance on data governance. </w:t>
      </w:r>
      <w:hyperlink r:id="rId26" w:history="1">
        <w:r w:rsidRPr="00C03F16">
          <w:rPr>
            <w:rStyle w:val="Hyperlink"/>
            <w:rFonts w:eastAsia="Calibri" w:cs="Segoe UI"/>
            <w:i/>
            <w:iCs/>
            <w:color w:val="0054A6" w:themeColor="text2"/>
            <w:sz w:val="20"/>
            <w:szCs w:val="20"/>
          </w:rPr>
          <w:t>This course</w:t>
        </w:r>
      </w:hyperlink>
      <w:r w:rsidRPr="00C03F16">
        <w:rPr>
          <w:rFonts w:eastAsia="Calibri" w:cs="Segoe UI"/>
          <w:i/>
          <w:iCs/>
          <w:color w:val="0054A6" w:themeColor="text2"/>
          <w:sz w:val="20"/>
          <w:szCs w:val="20"/>
        </w:rPr>
        <w:t xml:space="preserve"> is also available. </w:t>
      </w:r>
    </w:p>
    <w:p w14:paraId="0392C874" w14:textId="77777777" w:rsidR="00857391" w:rsidRPr="00857391" w:rsidRDefault="00857391" w:rsidP="00857391">
      <w:pPr>
        <w:rPr>
          <w:rFonts w:eastAsia="Segoe UI" w:cs="Segoe UI"/>
          <w:sz w:val="20"/>
          <w:szCs w:val="20"/>
        </w:rPr>
      </w:pPr>
    </w:p>
    <w:p w14:paraId="3120B201" w14:textId="77777777" w:rsidR="00857391" w:rsidRPr="00857391" w:rsidRDefault="00857391" w:rsidP="00857391">
      <w:pPr>
        <w:rPr>
          <w:rFonts w:eastAsia="Segoe UI" w:cs="Segoe UI"/>
          <w:sz w:val="20"/>
          <w:szCs w:val="20"/>
        </w:rPr>
      </w:pPr>
    </w:p>
    <w:p w14:paraId="4E599C1E" w14:textId="77777777" w:rsidR="00857391" w:rsidRPr="00857391" w:rsidRDefault="00857391" w:rsidP="00857391">
      <w:pPr>
        <w:rPr>
          <w:rFonts w:eastAsia="Segoe UI" w:cs="Segoe UI"/>
          <w:sz w:val="20"/>
          <w:szCs w:val="20"/>
        </w:rPr>
      </w:pPr>
    </w:p>
    <w:p w14:paraId="5EC6F6E0" w14:textId="45C10E81" w:rsidR="00857391" w:rsidRPr="00857391" w:rsidRDefault="00857391" w:rsidP="00857391">
      <w:pPr>
        <w:rPr>
          <w:rFonts w:eastAsia="Segoe UI" w:cs="Segoe UI"/>
          <w:b/>
          <w:bCs/>
          <w:sz w:val="20"/>
          <w:szCs w:val="20"/>
        </w:rPr>
      </w:pPr>
      <w:r w:rsidRPr="00857391">
        <w:rPr>
          <w:rFonts w:eastAsia="Segoe UI" w:cs="Segoe UI"/>
          <w:b/>
          <w:bCs/>
          <w:sz w:val="20"/>
          <w:szCs w:val="20"/>
        </w:rPr>
        <w:t xml:space="preserve">Will </w:t>
      </w:r>
      <w:r w:rsidR="008C4227">
        <w:rPr>
          <w:rFonts w:eastAsia="Segoe UI" w:cs="Segoe UI"/>
          <w:b/>
          <w:bCs/>
          <w:sz w:val="20"/>
          <w:szCs w:val="20"/>
        </w:rPr>
        <w:t xml:space="preserve">sensitive </w:t>
      </w:r>
      <w:r w:rsidRPr="00857391">
        <w:rPr>
          <w:rFonts w:eastAsia="Segoe UI" w:cs="Segoe UI"/>
          <w:b/>
          <w:bCs/>
          <w:sz w:val="20"/>
          <w:szCs w:val="20"/>
        </w:rPr>
        <w:t xml:space="preserve">data from young </w:t>
      </w:r>
      <w:proofErr w:type="gramStart"/>
      <w:r w:rsidRPr="00857391">
        <w:rPr>
          <w:rFonts w:eastAsia="Segoe UI" w:cs="Segoe UI"/>
          <w:b/>
          <w:bCs/>
          <w:sz w:val="20"/>
          <w:szCs w:val="20"/>
        </w:rPr>
        <w:t>persons</w:t>
      </w:r>
      <w:proofErr w:type="gramEnd"/>
      <w:r w:rsidRPr="00857391">
        <w:rPr>
          <w:rFonts w:eastAsia="Segoe UI" w:cs="Segoe UI"/>
          <w:b/>
          <w:bCs/>
          <w:sz w:val="20"/>
          <w:szCs w:val="20"/>
        </w:rPr>
        <w:t xml:space="preserve"> be included in the dataset?</w:t>
      </w:r>
    </w:p>
    <w:p w14:paraId="2903BD9C" w14:textId="77777777" w:rsidR="0038790A" w:rsidRDefault="0038790A" w:rsidP="00857391">
      <w:pPr>
        <w:rPr>
          <w:rFonts w:eastAsia="Segoe UI" w:cs="Times New Roman"/>
          <w:i/>
          <w:iCs/>
          <w:color w:val="0054A6" w:themeColor="text2"/>
        </w:rPr>
      </w:pPr>
    </w:p>
    <w:p w14:paraId="11F9D043" w14:textId="6308FE71" w:rsidR="00857391" w:rsidRPr="00C03F16" w:rsidRDefault="0038790A" w:rsidP="00857391">
      <w:pPr>
        <w:rPr>
          <w:rFonts w:eastAsia="Segoe UI" w:cs="Segoe UI"/>
          <w:b/>
          <w:bCs/>
          <w:color w:val="0054A6" w:themeColor="text2"/>
          <w:sz w:val="22"/>
        </w:rPr>
      </w:pPr>
      <w:r w:rsidRPr="00C03F16">
        <w:rPr>
          <w:rFonts w:eastAsia="Segoe UI" w:cs="Times New Roman"/>
          <w:i/>
          <w:iCs/>
          <w:color w:val="0054A6" w:themeColor="text2"/>
          <w:sz w:val="20"/>
          <w:szCs w:val="24"/>
        </w:rPr>
        <w:t xml:space="preserve">For example, </w:t>
      </w:r>
      <w:r w:rsidR="004037CD" w:rsidRPr="00C03F16">
        <w:rPr>
          <w:rFonts w:eastAsia="Segoe UI" w:cs="Times New Roman"/>
          <w:i/>
          <w:iCs/>
          <w:color w:val="0054A6" w:themeColor="text2"/>
          <w:sz w:val="20"/>
          <w:szCs w:val="24"/>
        </w:rPr>
        <w:t>what is the legal age of adulthood</w:t>
      </w:r>
      <w:r w:rsidR="00B51044" w:rsidRPr="00C03F16">
        <w:rPr>
          <w:rFonts w:eastAsia="Segoe UI" w:cs="Times New Roman"/>
          <w:i/>
          <w:iCs/>
          <w:color w:val="0054A6" w:themeColor="text2"/>
          <w:sz w:val="20"/>
          <w:szCs w:val="24"/>
        </w:rPr>
        <w:t xml:space="preserve"> in local laws</w:t>
      </w:r>
      <w:r w:rsidRPr="00C03F16">
        <w:rPr>
          <w:rFonts w:eastAsia="Segoe UI" w:cs="Times New Roman"/>
          <w:i/>
          <w:iCs/>
          <w:color w:val="0054A6" w:themeColor="text2"/>
          <w:sz w:val="20"/>
          <w:szCs w:val="24"/>
        </w:rPr>
        <w:t>?</w:t>
      </w:r>
      <w:r w:rsidR="00B51044" w:rsidRPr="00C03F16">
        <w:rPr>
          <w:rFonts w:eastAsia="Segoe UI" w:cs="Times New Roman"/>
          <w:i/>
          <w:iCs/>
          <w:color w:val="0054A6" w:themeColor="text2"/>
          <w:sz w:val="20"/>
          <w:szCs w:val="24"/>
        </w:rPr>
        <w:t xml:space="preserve"> What policies define consent for data use</w:t>
      </w:r>
      <w:r w:rsidR="00A90080" w:rsidRPr="00C03F16">
        <w:rPr>
          <w:rFonts w:eastAsia="Segoe UI" w:cs="Times New Roman"/>
          <w:i/>
          <w:iCs/>
          <w:color w:val="0054A6" w:themeColor="text2"/>
          <w:sz w:val="20"/>
          <w:szCs w:val="24"/>
        </w:rPr>
        <w:t xml:space="preserve"> and duty of care in the local education system</w:t>
      </w:r>
      <w:r w:rsidR="00B51044" w:rsidRPr="00C03F16">
        <w:rPr>
          <w:rFonts w:eastAsia="Segoe UI" w:cs="Times New Roman"/>
          <w:i/>
          <w:iCs/>
          <w:color w:val="0054A6" w:themeColor="text2"/>
          <w:sz w:val="20"/>
          <w:szCs w:val="24"/>
        </w:rPr>
        <w:t xml:space="preserve">? </w:t>
      </w:r>
    </w:p>
    <w:p w14:paraId="37B7487F" w14:textId="77777777" w:rsidR="00857391" w:rsidRPr="00857391" w:rsidRDefault="00857391" w:rsidP="00857391">
      <w:pPr>
        <w:rPr>
          <w:rFonts w:eastAsia="Segoe UI" w:cs="Segoe UI"/>
          <w:b/>
          <w:bCs/>
          <w:sz w:val="20"/>
          <w:szCs w:val="20"/>
        </w:rPr>
      </w:pPr>
    </w:p>
    <w:p w14:paraId="0D6505C8" w14:textId="77777777" w:rsidR="00857391" w:rsidRPr="00857391" w:rsidRDefault="00857391" w:rsidP="00857391">
      <w:pPr>
        <w:rPr>
          <w:rFonts w:eastAsia="Segoe UI" w:cs="Segoe UI"/>
          <w:b/>
          <w:bCs/>
          <w:sz w:val="20"/>
          <w:szCs w:val="20"/>
        </w:rPr>
      </w:pPr>
    </w:p>
    <w:p w14:paraId="414E3234" w14:textId="77777777" w:rsidR="00857391" w:rsidRPr="00857391" w:rsidRDefault="00857391" w:rsidP="00857391">
      <w:pPr>
        <w:rPr>
          <w:rFonts w:eastAsia="Segoe UI" w:cs="Segoe UI"/>
          <w:b/>
          <w:bCs/>
          <w:sz w:val="20"/>
          <w:szCs w:val="20"/>
        </w:rPr>
      </w:pPr>
    </w:p>
    <w:p w14:paraId="6FE8CD01"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9" w:name="_Toc63782802"/>
      <w:r w:rsidRPr="00857391">
        <w:rPr>
          <w:rFonts w:ascii="Segoe UI Light" w:eastAsia="Times New Roman" w:hAnsi="Segoe UI Light" w:cs="Times New Roman"/>
          <w:color w:val="0054A6" w:themeColor="text2"/>
          <w:kern w:val="36"/>
          <w:sz w:val="48"/>
          <w:szCs w:val="28"/>
        </w:rPr>
        <w:t>Accountability</w:t>
      </w:r>
      <w:bookmarkEnd w:id="9"/>
    </w:p>
    <w:p w14:paraId="1070694A" w14:textId="628D778F" w:rsidR="00857391" w:rsidRDefault="00D239FC" w:rsidP="00D239FC">
      <w:pPr>
        <w:rPr>
          <w:rFonts w:eastAsia="Segoe UI" w:cs="Segoe UI"/>
          <w:sz w:val="22"/>
          <w:szCs w:val="28"/>
        </w:rPr>
      </w:pPr>
      <w:r w:rsidRPr="00D239FC">
        <w:rPr>
          <w:rFonts w:eastAsia="Segoe UI" w:cs="Segoe UI"/>
          <w:sz w:val="22"/>
          <w:szCs w:val="28"/>
        </w:rPr>
        <w:t>Accountability requires that people who develop and deploy AI systems be held responsible for how they operate. AI systems should never be left to operate unchecked, irrespective of the degree to which they may be capable of acting autonomously. This is what is meant by the phrase “humans in the loop.”</w:t>
      </w:r>
    </w:p>
    <w:p w14:paraId="71D834E0" w14:textId="77777777" w:rsidR="00D239FC" w:rsidRPr="00857391" w:rsidRDefault="00D239FC" w:rsidP="00D239FC">
      <w:pPr>
        <w:rPr>
          <w:rFonts w:eastAsia="Segoe UI" w:cs="Segoe UI"/>
          <w:sz w:val="20"/>
          <w:szCs w:val="20"/>
        </w:rPr>
      </w:pPr>
    </w:p>
    <w:p w14:paraId="43840876" w14:textId="77777777" w:rsidR="00857391" w:rsidRPr="00857391" w:rsidRDefault="00AA2A28" w:rsidP="00857391">
      <w:pPr>
        <w:spacing w:line="240" w:lineRule="auto"/>
        <w:rPr>
          <w:rFonts w:eastAsia="Times New Roman" w:cs="Times New Roman"/>
          <w:sz w:val="20"/>
          <w:szCs w:val="20"/>
        </w:rPr>
      </w:pPr>
      <w:hyperlink r:id="rId27" w:history="1">
        <w:r w:rsidR="00857391" w:rsidRPr="00857391">
          <w:rPr>
            <w:rFonts w:eastAsia="Segoe UI" w:cs="Times New Roman"/>
            <w:color w:val="0000FF" w:themeColor="hyperlink"/>
            <w:sz w:val="20"/>
            <w:szCs w:val="20"/>
            <w:u w:val="single"/>
          </w:rPr>
          <w:t>Video</w:t>
        </w:r>
      </w:hyperlink>
      <w:r w:rsidR="00857391" w:rsidRPr="00857391">
        <w:rPr>
          <w:rFonts w:eastAsia="Times New Roman" w:cs="Times New Roman"/>
          <w:sz w:val="20"/>
          <w:szCs w:val="20"/>
        </w:rPr>
        <w:t xml:space="preserve"> on Accountability principle</w:t>
      </w:r>
    </w:p>
    <w:p w14:paraId="3B4562C5" w14:textId="77777777" w:rsidR="00857391" w:rsidRPr="00857391" w:rsidRDefault="00857391" w:rsidP="00857391">
      <w:pPr>
        <w:spacing w:line="240" w:lineRule="auto"/>
        <w:rPr>
          <w:rFonts w:eastAsia="Times New Roman" w:cs="Times New Roman"/>
          <w:sz w:val="20"/>
          <w:szCs w:val="20"/>
        </w:rPr>
      </w:pPr>
    </w:p>
    <w:p w14:paraId="6FEAF97A" w14:textId="77777777" w:rsidR="00857391" w:rsidRPr="00857391" w:rsidRDefault="00857391" w:rsidP="00857391">
      <w:pPr>
        <w:spacing w:line="240" w:lineRule="auto"/>
        <w:rPr>
          <w:rFonts w:eastAsia="Times New Roman" w:cs="Times New Roman"/>
          <w:sz w:val="20"/>
          <w:szCs w:val="20"/>
        </w:rPr>
      </w:pPr>
    </w:p>
    <w:p w14:paraId="2471BC53" w14:textId="77777777" w:rsidR="00857391" w:rsidRPr="00857391" w:rsidRDefault="00857391" w:rsidP="00857391">
      <w:pPr>
        <w:rPr>
          <w:rFonts w:eastAsia="Segoe UI" w:cs="Segoe UI"/>
          <w:b/>
          <w:bCs/>
          <w:sz w:val="20"/>
          <w:szCs w:val="24"/>
        </w:rPr>
      </w:pPr>
      <w:r w:rsidRPr="00857391">
        <w:rPr>
          <w:rFonts w:eastAsia="Segoe UI" w:cs="Segoe UI"/>
          <w:b/>
          <w:bCs/>
          <w:sz w:val="20"/>
          <w:szCs w:val="24"/>
        </w:rPr>
        <w:t>Who is responsible for reviewing the Use Case documentation and ensuring that the implementation meets responsible AI principles?</w:t>
      </w:r>
    </w:p>
    <w:p w14:paraId="3A52917F" w14:textId="77777777" w:rsidR="00857391" w:rsidRPr="00857391" w:rsidRDefault="00857391" w:rsidP="00857391">
      <w:pPr>
        <w:rPr>
          <w:rFonts w:eastAsia="Segoe UI" w:cs="Segoe UI"/>
          <w:sz w:val="20"/>
          <w:szCs w:val="24"/>
        </w:rPr>
      </w:pPr>
    </w:p>
    <w:p w14:paraId="0CA48AB5" w14:textId="77777777" w:rsidR="00857391" w:rsidRPr="00857391" w:rsidRDefault="00857391" w:rsidP="00857391">
      <w:pPr>
        <w:rPr>
          <w:rFonts w:eastAsia="Segoe UI" w:cs="Segoe UI"/>
          <w:sz w:val="20"/>
          <w:szCs w:val="24"/>
        </w:rPr>
      </w:pPr>
    </w:p>
    <w:p w14:paraId="1F6A05DE" w14:textId="77777777" w:rsidR="00857391" w:rsidRPr="00857391" w:rsidRDefault="00857391" w:rsidP="00857391">
      <w:pPr>
        <w:rPr>
          <w:rFonts w:eastAsia="Segoe UI" w:cs="Segoe UI"/>
          <w:sz w:val="20"/>
          <w:szCs w:val="24"/>
        </w:rPr>
      </w:pPr>
    </w:p>
    <w:p w14:paraId="416FCD65" w14:textId="77777777" w:rsidR="00857391" w:rsidRPr="00857391" w:rsidRDefault="00857391" w:rsidP="00857391">
      <w:pPr>
        <w:ind w:left="333"/>
        <w:rPr>
          <w:rFonts w:eastAsia="Segoe UI" w:cs="Segoe UI"/>
          <w:sz w:val="20"/>
          <w:szCs w:val="24"/>
        </w:rPr>
      </w:pPr>
    </w:p>
    <w:p w14:paraId="79277AEC" w14:textId="77777777" w:rsidR="00857391" w:rsidRPr="00857391" w:rsidRDefault="00857391" w:rsidP="00857391">
      <w:pPr>
        <w:rPr>
          <w:rFonts w:eastAsia="Segoe UI" w:cs="Segoe UI"/>
          <w:b/>
          <w:bCs/>
          <w:sz w:val="20"/>
          <w:szCs w:val="24"/>
        </w:rPr>
      </w:pPr>
      <w:r w:rsidRPr="00857391">
        <w:rPr>
          <w:rFonts w:eastAsia="Segoe UI" w:cs="Segoe UI"/>
          <w:b/>
          <w:bCs/>
          <w:sz w:val="20"/>
          <w:szCs w:val="24"/>
        </w:rPr>
        <w:t>How will stakeholders and end users be trained on the appropriate use of the system?</w:t>
      </w:r>
    </w:p>
    <w:p w14:paraId="7AA3AAC3" w14:textId="77777777" w:rsidR="00857391" w:rsidRPr="00857391" w:rsidRDefault="00857391" w:rsidP="00857391">
      <w:pPr>
        <w:rPr>
          <w:rFonts w:eastAsia="Segoe UI" w:cs="Segoe UI"/>
          <w:b/>
          <w:bCs/>
          <w:sz w:val="20"/>
          <w:szCs w:val="24"/>
        </w:rPr>
      </w:pPr>
    </w:p>
    <w:p w14:paraId="73DB04EE" w14:textId="77777777" w:rsidR="00857391" w:rsidRPr="00C03F16" w:rsidRDefault="00857391" w:rsidP="00857391">
      <w:pPr>
        <w:spacing w:line="256" w:lineRule="auto"/>
        <w:rPr>
          <w:rFonts w:eastAsia="Segoe UI" w:cs="Times New Roman"/>
          <w:i/>
          <w:iCs/>
          <w:color w:val="0054A6" w:themeColor="text2"/>
          <w:sz w:val="20"/>
          <w:szCs w:val="24"/>
          <w:lang w:eastAsia="en-GB"/>
        </w:rPr>
      </w:pPr>
      <w:r w:rsidRPr="00C03F16">
        <w:rPr>
          <w:rFonts w:eastAsia="Segoe UI" w:cs="Times New Roman"/>
          <w:i/>
          <w:iCs/>
          <w:color w:val="0054A6" w:themeColor="text2"/>
          <w:sz w:val="20"/>
          <w:szCs w:val="24"/>
          <w:lang w:eastAsia="en-GB"/>
        </w:rPr>
        <w:t xml:space="preserve">What is </w:t>
      </w:r>
      <w:proofErr w:type="gramStart"/>
      <w:r w:rsidRPr="00C03F16">
        <w:rPr>
          <w:rFonts w:eastAsia="Segoe UI" w:cs="Times New Roman"/>
          <w:i/>
          <w:iCs/>
          <w:color w:val="0054A6" w:themeColor="text2"/>
          <w:sz w:val="20"/>
          <w:szCs w:val="24"/>
          <w:lang w:eastAsia="en-GB"/>
        </w:rPr>
        <w:t>capacity</w:t>
      </w:r>
      <w:proofErr w:type="gramEnd"/>
      <w:r w:rsidRPr="00C03F16">
        <w:rPr>
          <w:rFonts w:eastAsia="Segoe UI" w:cs="Times New Roman"/>
          <w:i/>
          <w:iCs/>
          <w:color w:val="0054A6" w:themeColor="text2"/>
          <w:sz w:val="20"/>
          <w:szCs w:val="24"/>
          <w:lang w:eastAsia="en-GB"/>
        </w:rPr>
        <w:t xml:space="preserve"> of stakeholders to understand and make decisions over the data insights produced by the system? If capacities need to be developed to ensure the appropriate use of the data insights, how will that training be provided? </w:t>
      </w:r>
    </w:p>
    <w:p w14:paraId="345915AC" w14:textId="77777777" w:rsidR="00857391" w:rsidRPr="00C03F16" w:rsidRDefault="00857391" w:rsidP="00857391">
      <w:pPr>
        <w:spacing w:line="256" w:lineRule="auto"/>
        <w:rPr>
          <w:rFonts w:eastAsia="Segoe UI" w:cs="Times New Roman"/>
          <w:i/>
          <w:iCs/>
          <w:color w:val="0054A6" w:themeColor="text2"/>
          <w:sz w:val="20"/>
          <w:szCs w:val="24"/>
          <w:lang w:eastAsia="en-GB"/>
        </w:rPr>
      </w:pPr>
    </w:p>
    <w:p w14:paraId="58A14106" w14:textId="77777777" w:rsidR="00857391" w:rsidRPr="00857391" w:rsidRDefault="00857391" w:rsidP="00857391">
      <w:pPr>
        <w:spacing w:line="256" w:lineRule="auto"/>
        <w:rPr>
          <w:rFonts w:eastAsia="Segoe UI" w:cs="Times New Roman"/>
          <w:i/>
          <w:iCs/>
          <w:color w:val="0054A6" w:themeColor="text2"/>
          <w:lang w:eastAsia="en-GB"/>
        </w:rPr>
      </w:pPr>
    </w:p>
    <w:p w14:paraId="3D485F58" w14:textId="77777777" w:rsidR="00857391" w:rsidRPr="00857391" w:rsidRDefault="00857391" w:rsidP="00857391">
      <w:pPr>
        <w:spacing w:line="256" w:lineRule="auto"/>
        <w:rPr>
          <w:rFonts w:eastAsia="Segoe UI" w:cs="Times New Roman"/>
          <w:i/>
          <w:iCs/>
          <w:color w:val="0054A6" w:themeColor="text2"/>
          <w:lang w:eastAsia="en-GB"/>
        </w:rPr>
      </w:pPr>
    </w:p>
    <w:p w14:paraId="1C7E767B" w14:textId="77777777" w:rsidR="00857391" w:rsidRPr="00857391" w:rsidRDefault="00857391" w:rsidP="00857391">
      <w:pPr>
        <w:spacing w:line="256" w:lineRule="auto"/>
        <w:rPr>
          <w:rFonts w:eastAsia="Segoe UI" w:cs="Times New Roman"/>
          <w:i/>
          <w:iCs/>
          <w:color w:val="0054A6" w:themeColor="text2"/>
          <w:lang w:eastAsia="en-GB"/>
        </w:rPr>
      </w:pPr>
    </w:p>
    <w:p w14:paraId="3A941969" w14:textId="77777777" w:rsidR="00857391" w:rsidRPr="00857391" w:rsidRDefault="00857391" w:rsidP="00857391">
      <w:pPr>
        <w:rPr>
          <w:rFonts w:eastAsia="Segoe UI" w:cs="Segoe UI"/>
          <w:b/>
          <w:bCs/>
        </w:rPr>
      </w:pPr>
    </w:p>
    <w:p w14:paraId="5E9FAAFB" w14:textId="205FA7A1" w:rsidR="00857391" w:rsidRPr="00857391" w:rsidRDefault="00857391" w:rsidP="00857391">
      <w:pPr>
        <w:rPr>
          <w:rFonts w:eastAsia="Segoe UI" w:cs="Segoe UI"/>
          <w:b/>
          <w:bCs/>
          <w:sz w:val="20"/>
          <w:szCs w:val="24"/>
        </w:rPr>
      </w:pPr>
      <w:r w:rsidRPr="00857391">
        <w:rPr>
          <w:rFonts w:eastAsia="Segoe UI" w:cs="Segoe UI"/>
          <w:b/>
          <w:bCs/>
          <w:sz w:val="20"/>
          <w:szCs w:val="24"/>
        </w:rPr>
        <w:t>How will the analytics or AI system be monitored over time to ensure analytics and prediction perform reliab</w:t>
      </w:r>
      <w:r w:rsidR="001558BF">
        <w:rPr>
          <w:rFonts w:eastAsia="Segoe UI" w:cs="Segoe UI"/>
          <w:b/>
          <w:bCs/>
          <w:sz w:val="20"/>
          <w:szCs w:val="24"/>
        </w:rPr>
        <w:t>ly</w:t>
      </w:r>
      <w:r w:rsidRPr="00857391">
        <w:rPr>
          <w:rFonts w:eastAsia="Segoe UI" w:cs="Segoe UI"/>
          <w:b/>
          <w:bCs/>
          <w:sz w:val="20"/>
          <w:szCs w:val="24"/>
        </w:rPr>
        <w:t>? Who will be responsible for this?</w:t>
      </w:r>
    </w:p>
    <w:p w14:paraId="2E6F5738" w14:textId="77777777" w:rsidR="00857391" w:rsidRPr="00857391" w:rsidRDefault="00857391" w:rsidP="00857391">
      <w:pPr>
        <w:spacing w:line="240" w:lineRule="auto"/>
        <w:rPr>
          <w:rFonts w:eastAsia="Times New Roman" w:cs="Times New Roman"/>
          <w:b/>
          <w:bCs/>
          <w:sz w:val="20"/>
          <w:szCs w:val="20"/>
        </w:rPr>
      </w:pPr>
    </w:p>
    <w:p w14:paraId="0071D8BD" w14:textId="77777777" w:rsidR="00857391" w:rsidRPr="00857391" w:rsidRDefault="00857391" w:rsidP="00857391">
      <w:pPr>
        <w:spacing w:line="240" w:lineRule="auto"/>
        <w:rPr>
          <w:rFonts w:eastAsia="Times New Roman" w:cs="Times New Roman"/>
          <w:b/>
          <w:bCs/>
          <w:sz w:val="20"/>
          <w:szCs w:val="20"/>
        </w:rPr>
      </w:pPr>
    </w:p>
    <w:p w14:paraId="2A947286" w14:textId="77777777" w:rsidR="00857391" w:rsidRPr="00857391" w:rsidRDefault="00857391" w:rsidP="00857391">
      <w:pPr>
        <w:spacing w:line="240" w:lineRule="auto"/>
        <w:rPr>
          <w:rFonts w:eastAsia="Times New Roman" w:cs="Times New Roman"/>
          <w:b/>
          <w:bCs/>
          <w:sz w:val="20"/>
          <w:szCs w:val="20"/>
        </w:rPr>
      </w:pPr>
    </w:p>
    <w:p w14:paraId="1BFA4A70" w14:textId="77777777" w:rsidR="00857391" w:rsidRPr="00857391" w:rsidRDefault="00857391" w:rsidP="00857391">
      <w:pPr>
        <w:spacing w:line="240" w:lineRule="auto"/>
        <w:rPr>
          <w:rFonts w:eastAsia="Times New Roman" w:cs="Times New Roman"/>
          <w:b/>
          <w:bCs/>
          <w:sz w:val="20"/>
          <w:szCs w:val="20"/>
        </w:rPr>
      </w:pPr>
    </w:p>
    <w:p w14:paraId="6C065BCD"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10" w:name="_Toc63782803"/>
      <w:r w:rsidRPr="00857391">
        <w:rPr>
          <w:rFonts w:ascii="Segoe UI Light" w:eastAsia="Times New Roman" w:hAnsi="Segoe UI Light" w:cs="Times New Roman"/>
          <w:color w:val="0054A6" w:themeColor="text2"/>
          <w:kern w:val="36"/>
          <w:sz w:val="48"/>
          <w:szCs w:val="28"/>
        </w:rPr>
        <w:t>Inclusion</w:t>
      </w:r>
      <w:bookmarkEnd w:id="10"/>
    </w:p>
    <w:p w14:paraId="4AFCB701" w14:textId="7205F51C" w:rsidR="00857391" w:rsidRPr="00C75964" w:rsidRDefault="00C75964" w:rsidP="00C75964">
      <w:pPr>
        <w:spacing w:line="240" w:lineRule="auto"/>
        <w:rPr>
          <w:rFonts w:eastAsia="Segoe UI" w:cs="Segoe UI"/>
          <w:color w:val="000000"/>
          <w:sz w:val="22"/>
          <w:shd w:val="clear" w:color="auto" w:fill="FFFFFF"/>
        </w:rPr>
      </w:pPr>
      <w:r w:rsidRPr="00C75964">
        <w:rPr>
          <w:rFonts w:eastAsia="Segoe UI" w:cs="Segoe UI"/>
          <w:color w:val="000000"/>
          <w:sz w:val="22"/>
          <w:shd w:val="clear" w:color="auto" w:fill="FFFFFF"/>
        </w:rPr>
        <w:t>The datasets used in learning analytics and AI determine the insights and predictions produced. If those datasets do not represent the whole population of learners, if the data quality is poor, or if certain types of data are not included in the models, it will decrease the accuracy, validity, and inclusiveness of the insights. Similarly, if the way the insights are acted upon by the system do not include all groups (e.g., students with disabilities), it can reinforce exclusion from learning opportunities.</w:t>
      </w:r>
    </w:p>
    <w:p w14:paraId="5C057668" w14:textId="77777777" w:rsidR="00857391" w:rsidRPr="00857391" w:rsidRDefault="00857391" w:rsidP="00857391">
      <w:pPr>
        <w:spacing w:line="240" w:lineRule="auto"/>
        <w:rPr>
          <w:rFonts w:eastAsia="Times New Roman" w:cs="Times New Roman"/>
          <w:b/>
          <w:bCs/>
          <w:sz w:val="20"/>
          <w:szCs w:val="20"/>
        </w:rPr>
      </w:pPr>
    </w:p>
    <w:p w14:paraId="589C53D7" w14:textId="77777777" w:rsidR="00857391" w:rsidRPr="00857391" w:rsidRDefault="00AA2A28" w:rsidP="00857391">
      <w:pPr>
        <w:spacing w:after="120"/>
        <w:rPr>
          <w:rFonts w:eastAsia="Times New Roman" w:cs="Times New Roman"/>
          <w:szCs w:val="20"/>
        </w:rPr>
      </w:pPr>
      <w:hyperlink r:id="rId28" w:history="1">
        <w:r w:rsidR="00857391" w:rsidRPr="00857391">
          <w:rPr>
            <w:rFonts w:eastAsia="Times New Roman" w:cs="Times New Roman"/>
            <w:color w:val="0000FF" w:themeColor="hyperlink"/>
            <w:szCs w:val="20"/>
            <w:u w:val="single"/>
          </w:rPr>
          <w:t>Video</w:t>
        </w:r>
      </w:hyperlink>
      <w:r w:rsidR="00857391" w:rsidRPr="00857391">
        <w:rPr>
          <w:rFonts w:eastAsia="Times New Roman" w:cs="Times New Roman"/>
          <w:szCs w:val="20"/>
        </w:rPr>
        <w:t xml:space="preserve"> on Inclusion principle</w:t>
      </w:r>
    </w:p>
    <w:p w14:paraId="004933B4" w14:textId="77777777" w:rsidR="00857391" w:rsidRPr="00857391" w:rsidRDefault="00857391" w:rsidP="00857391">
      <w:pPr>
        <w:spacing w:after="120"/>
        <w:rPr>
          <w:rFonts w:eastAsia="Times New Roman" w:cs="Times New Roman"/>
          <w:szCs w:val="20"/>
        </w:rPr>
      </w:pPr>
    </w:p>
    <w:p w14:paraId="135136A4" w14:textId="77777777" w:rsidR="00857391" w:rsidRPr="00857391" w:rsidRDefault="00857391" w:rsidP="00857391">
      <w:pPr>
        <w:spacing w:after="120"/>
        <w:rPr>
          <w:rFonts w:eastAsia="Times New Roman" w:cs="Times New Roman"/>
          <w:b/>
          <w:bCs/>
          <w:sz w:val="20"/>
        </w:rPr>
      </w:pPr>
      <w:r w:rsidRPr="00857391">
        <w:rPr>
          <w:rFonts w:eastAsia="Times New Roman" w:cs="Times New Roman"/>
          <w:b/>
          <w:bCs/>
          <w:sz w:val="20"/>
        </w:rPr>
        <w:lastRenderedPageBreak/>
        <w:t>How does data collection ensure that data inputs are provided by all relevant populations, including diverse or traditionally marginalized groups?</w:t>
      </w:r>
    </w:p>
    <w:p w14:paraId="2DA9F88A" w14:textId="77777777" w:rsidR="00857391" w:rsidRPr="00857391" w:rsidRDefault="00857391" w:rsidP="00857391">
      <w:pPr>
        <w:spacing w:after="120"/>
        <w:rPr>
          <w:rFonts w:eastAsia="Times New Roman" w:cs="Times New Roman"/>
          <w:b/>
          <w:bCs/>
          <w:sz w:val="20"/>
        </w:rPr>
      </w:pPr>
    </w:p>
    <w:p w14:paraId="6CB08880" w14:textId="77777777" w:rsidR="00857391" w:rsidRPr="00857391" w:rsidRDefault="00857391" w:rsidP="00857391">
      <w:pPr>
        <w:spacing w:after="120"/>
        <w:rPr>
          <w:rFonts w:eastAsia="Times New Roman" w:cs="Times New Roman"/>
          <w:b/>
          <w:bCs/>
          <w:sz w:val="20"/>
        </w:rPr>
      </w:pPr>
    </w:p>
    <w:p w14:paraId="4B7175A9" w14:textId="77777777" w:rsidR="00857391" w:rsidRPr="00857391" w:rsidRDefault="00857391" w:rsidP="00857391">
      <w:pPr>
        <w:spacing w:after="120"/>
        <w:rPr>
          <w:rFonts w:eastAsia="Times New Roman" w:cs="Times New Roman"/>
          <w:b/>
          <w:bCs/>
          <w:sz w:val="20"/>
        </w:rPr>
      </w:pPr>
      <w:r w:rsidRPr="00857391">
        <w:rPr>
          <w:rFonts w:eastAsia="Times New Roman" w:cs="Times New Roman"/>
          <w:b/>
          <w:bCs/>
          <w:sz w:val="20"/>
        </w:rPr>
        <w:t>How will the analytics or AI outputs from the system be provided to all relevant populations, including diverse or traditionally marginalized groups?</w:t>
      </w:r>
    </w:p>
    <w:p w14:paraId="5ABBA23E" w14:textId="77777777" w:rsidR="00857391" w:rsidRPr="00857391" w:rsidRDefault="00857391" w:rsidP="00857391">
      <w:pPr>
        <w:spacing w:after="120"/>
        <w:rPr>
          <w:rFonts w:eastAsia="Times New Roman" w:cs="Times New Roman"/>
          <w:b/>
          <w:bCs/>
          <w:sz w:val="20"/>
        </w:rPr>
      </w:pPr>
    </w:p>
    <w:p w14:paraId="6B4C1A29" w14:textId="4B41A70F" w:rsidR="00857391" w:rsidRPr="00857391" w:rsidRDefault="00857391" w:rsidP="00857391">
      <w:pPr>
        <w:spacing w:line="240" w:lineRule="auto"/>
        <w:rPr>
          <w:rFonts w:eastAsia="Times New Roman" w:cs="Times New Roman"/>
          <w:szCs w:val="20"/>
        </w:rPr>
      </w:pPr>
    </w:p>
    <w:p w14:paraId="68FCB0A0" w14:textId="4110D486" w:rsidR="00091C2F" w:rsidRPr="000F7358" w:rsidRDefault="00091C2F" w:rsidP="00BC505F">
      <w:pPr>
        <w:pStyle w:val="Bodycopy"/>
        <w:rPr>
          <w:sz w:val="22"/>
          <w:szCs w:val="22"/>
        </w:rPr>
      </w:pPr>
    </w:p>
    <w:p w14:paraId="3DB5EFD2" w14:textId="07BE2EA6" w:rsidR="00091C2F" w:rsidRDefault="00091C2F" w:rsidP="00BC505F">
      <w:pPr>
        <w:pStyle w:val="Bodycopy"/>
      </w:pPr>
    </w:p>
    <w:p w14:paraId="2610443D" w14:textId="591698E6" w:rsidR="00091C2F" w:rsidRDefault="00091C2F" w:rsidP="00BC505F">
      <w:pPr>
        <w:pStyle w:val="Bodycopy"/>
      </w:pPr>
    </w:p>
    <w:p w14:paraId="52F486FF" w14:textId="77777777" w:rsidR="00091C2F" w:rsidRPr="00BC505F" w:rsidRDefault="00091C2F" w:rsidP="00BC505F">
      <w:pPr>
        <w:pStyle w:val="Bodycopy"/>
      </w:pPr>
    </w:p>
    <w:p w14:paraId="1C312116" w14:textId="77777777" w:rsidR="00D7079D" w:rsidRPr="00D7079D" w:rsidRDefault="00D7079D" w:rsidP="00D7079D">
      <w:pPr>
        <w:rPr>
          <w:i/>
          <w:iCs/>
        </w:rPr>
      </w:pPr>
      <w:r w:rsidRPr="00D7079D">
        <w:rPr>
          <w:i/>
          <w:iCs/>
        </w:rPr>
        <w:t xml:space="preserve">This is a preliminary document and may be changed substantially prior to </w:t>
      </w:r>
      <w:proofErr w:type="gramStart"/>
      <w:r w:rsidRPr="00D7079D">
        <w:rPr>
          <w:i/>
          <w:iCs/>
        </w:rPr>
        <w:t>final</w:t>
      </w:r>
      <w:proofErr w:type="gramEnd"/>
      <w:r w:rsidRPr="00D7079D">
        <w:rPr>
          <w:i/>
          <w:iCs/>
        </w:rPr>
        <w:t xml:space="preserve"> commercial release of the software described herein. </w:t>
      </w:r>
    </w:p>
    <w:p w14:paraId="23CF1BB7" w14:textId="77777777" w:rsidR="00D7079D" w:rsidRDefault="00D7079D" w:rsidP="00D7079D">
      <w:pPr>
        <w:rPr>
          <w:i/>
          <w:iCs/>
        </w:rPr>
      </w:pPr>
      <w:r w:rsidRPr="00D7079D">
        <w:rPr>
          <w:i/>
          <w:iCs/>
        </w:rPr>
        <w:t xml:space="preserve">The information contained in this document represents the current view of Microsoft Corporation on the issues discussed as of the date of publication. Because Microsoft must respond to changing market conditions, it should not be interpreted </w:t>
      </w:r>
      <w:proofErr w:type="gramStart"/>
      <w:r w:rsidRPr="00D7079D">
        <w:rPr>
          <w:i/>
          <w:iCs/>
        </w:rPr>
        <w:t>to be</w:t>
      </w:r>
      <w:proofErr w:type="gramEnd"/>
      <w:r w:rsidRPr="00D7079D">
        <w:rPr>
          <w:i/>
          <w:iCs/>
        </w:rPr>
        <w:t xml:space="preserve"> a commitment on the part of Microsoft, and Microsoft cannot guarantee the accuracy of any information presented after the date of publication.</w:t>
      </w:r>
    </w:p>
    <w:p w14:paraId="08D7770A" w14:textId="77777777" w:rsidR="004C2559" w:rsidRPr="00D7079D" w:rsidRDefault="004C2559" w:rsidP="00D7079D">
      <w:pPr>
        <w:rPr>
          <w:i/>
          <w:iCs/>
        </w:rPr>
      </w:pPr>
    </w:p>
    <w:p w14:paraId="5B670356" w14:textId="03C93751" w:rsidR="00D7079D" w:rsidRPr="00D7079D" w:rsidRDefault="00D7079D" w:rsidP="00D7079D">
      <w:pPr>
        <w:rPr>
          <w:i/>
          <w:iCs/>
        </w:rPr>
      </w:pPr>
      <w:r w:rsidRPr="00D7079D">
        <w:rPr>
          <w:i/>
          <w:iCs/>
        </w:rPr>
        <w:t xml:space="preserve">This </w:t>
      </w:r>
      <w:r w:rsidR="00835AE7">
        <w:rPr>
          <w:i/>
          <w:iCs/>
        </w:rPr>
        <w:t xml:space="preserve">template </w:t>
      </w:r>
      <w:r w:rsidRPr="00D7079D">
        <w:rPr>
          <w:i/>
          <w:iCs/>
        </w:rPr>
        <w:t>is for informational purposes only. Microsoft makes no warranties, express or implied, in this document.</w:t>
      </w:r>
    </w:p>
    <w:p w14:paraId="54AC8E7F" w14:textId="5909E32E" w:rsidR="00D7079D" w:rsidRDefault="00D7079D" w:rsidP="00125155">
      <w:pPr>
        <w:rPr>
          <w:i/>
          <w:iCs/>
        </w:rPr>
      </w:pPr>
      <w:r w:rsidRPr="00D7079D">
        <w:rPr>
          <w:i/>
          <w:iCs/>
        </w:rPr>
        <w:t xml:space="preserve">Complying with all applicable copyright laws is the responsibility of the user. </w:t>
      </w:r>
    </w:p>
    <w:p w14:paraId="0C264FFC" w14:textId="77777777" w:rsidR="00125155" w:rsidRPr="00D7079D" w:rsidRDefault="00125155" w:rsidP="00125155">
      <w:pPr>
        <w:rPr>
          <w:i/>
          <w:iCs/>
        </w:rPr>
      </w:pPr>
    </w:p>
    <w:p w14:paraId="5C3CD539" w14:textId="4290CDFA" w:rsidR="00D527E4" w:rsidRPr="00D7079D" w:rsidRDefault="00D7079D" w:rsidP="00D7079D">
      <w:pPr>
        <w:rPr>
          <w:i/>
          <w:iCs/>
        </w:rPr>
      </w:pPr>
      <w:r w:rsidRPr="00D7079D">
        <w:rPr>
          <w:i/>
          <w:iCs/>
        </w:rPr>
        <w:t>© 202</w:t>
      </w:r>
      <w:r w:rsidR="001B0A1D">
        <w:rPr>
          <w:i/>
          <w:iCs/>
        </w:rPr>
        <w:t>1</w:t>
      </w:r>
      <w:r w:rsidRPr="00D7079D">
        <w:rPr>
          <w:i/>
          <w:iCs/>
        </w:rPr>
        <w:t xml:space="preserve"> Microsoft Corporation. All rights reserved.</w:t>
      </w:r>
    </w:p>
    <w:sectPr w:rsidR="00D527E4" w:rsidRPr="00D7079D" w:rsidSect="008879AA">
      <w:headerReference w:type="default" r:id="rId29"/>
      <w:footerReference w:type="default" r:id="rId30"/>
      <w:headerReference w:type="first" r:id="rId31"/>
      <w:footerReference w:type="first" r:id="rId32"/>
      <w:pgSz w:w="12240" w:h="15840" w:code="1"/>
      <w:pgMar w:top="720" w:right="720" w:bottom="720" w:left="720" w:header="864"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3C022" w14:textId="77777777" w:rsidR="00AA2A28" w:rsidRDefault="00AA2A28" w:rsidP="00B85670">
      <w:pPr>
        <w:spacing w:line="240" w:lineRule="auto"/>
      </w:pPr>
      <w:r>
        <w:separator/>
      </w:r>
    </w:p>
  </w:endnote>
  <w:endnote w:type="continuationSeparator" w:id="0">
    <w:p w14:paraId="6425F5AB" w14:textId="77777777" w:rsidR="00AA2A28" w:rsidRDefault="00AA2A28" w:rsidP="00B85670">
      <w:pPr>
        <w:spacing w:line="240" w:lineRule="auto"/>
      </w:pPr>
      <w:r>
        <w:continuationSeparator/>
      </w:r>
    </w:p>
  </w:endnote>
  <w:endnote w:type="continuationNotice" w:id="1">
    <w:p w14:paraId="257EAB1D" w14:textId="77777777" w:rsidR="00AA2A28" w:rsidRDefault="00AA2A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CC06" w14:textId="77777777" w:rsidR="00BE7E87" w:rsidRPr="00BE7E87" w:rsidRDefault="00BE7E87" w:rsidP="00BE7E87">
    <w:pPr>
      <w:tabs>
        <w:tab w:val="center" w:pos="4680"/>
        <w:tab w:val="right" w:pos="9360"/>
      </w:tabs>
      <w:spacing w:line="240" w:lineRule="auto"/>
      <w:rPr>
        <w:rFonts w:ascii="Calibri" w:eastAsia="Calibri" w:hAnsi="Calibri" w:cs="Arial"/>
        <w:sz w:val="22"/>
      </w:rPr>
    </w:pPr>
  </w:p>
  <w:p w14:paraId="037C8FEF" w14:textId="0F7EBD60" w:rsidR="000C3E48" w:rsidRDefault="00BE7E87" w:rsidP="00BE7E87">
    <w:pPr>
      <w:pStyle w:val="Footer"/>
      <w:jc w:val="right"/>
    </w:pPr>
    <w:r w:rsidRPr="00BE7E87">
      <w:rPr>
        <w:rFonts w:ascii="Calibri" w:eastAsia="Calibri" w:hAnsi="Calibri" w:cs="Arial"/>
        <w:color w:val="auto"/>
        <w:sz w:val="22"/>
      </w:rPr>
      <w:t>Microsoft ©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0286200B"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2A5805">
      <w:t xml:space="preserve">Open </w:t>
    </w:r>
    <w:r w:rsidR="00364A0E">
      <w:t>Education</w:t>
    </w:r>
    <w:r w:rsidR="00504994">
      <w:t xml:space="preserve"> Analytics</w:t>
    </w:r>
    <w:r w:rsidR="002A5805">
      <w:t>: Data and AI Use Case Template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93223" w14:textId="77777777" w:rsidR="00AA2A28" w:rsidRDefault="00AA2A28" w:rsidP="00B85670">
      <w:pPr>
        <w:spacing w:line="240" w:lineRule="auto"/>
      </w:pPr>
      <w:r>
        <w:separator/>
      </w:r>
    </w:p>
  </w:footnote>
  <w:footnote w:type="continuationSeparator" w:id="0">
    <w:p w14:paraId="623AEBE2" w14:textId="77777777" w:rsidR="00AA2A28" w:rsidRDefault="00AA2A28" w:rsidP="00B85670">
      <w:pPr>
        <w:spacing w:line="240" w:lineRule="auto"/>
      </w:pPr>
      <w:r>
        <w:continuationSeparator/>
      </w:r>
    </w:p>
  </w:footnote>
  <w:footnote w:type="continuationNotice" w:id="1">
    <w:p w14:paraId="640E53EE" w14:textId="77777777" w:rsidR="00AA2A28" w:rsidRDefault="00AA2A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3702B745" w:rsidR="00B85670" w:rsidRDefault="00ED60EC" w:rsidP="00B85670">
    <w:pPr>
      <w:pStyle w:val="Header"/>
      <w:spacing w:after="3360"/>
    </w:pPr>
    <w:r>
      <w:rPr>
        <w:noProof/>
      </w:rPr>
      <w:drawing>
        <wp:anchor distT="0" distB="0" distL="114300" distR="114300" simplePos="0" relativeHeight="251658240" behindDoc="0" locked="0" layoutInCell="1" allowOverlap="1" wp14:anchorId="2C18C6BF" wp14:editId="5BF4B9C5">
          <wp:simplePos x="0" y="0"/>
          <wp:positionH relativeFrom="margin">
            <wp:align>right</wp:align>
          </wp:positionH>
          <wp:positionV relativeFrom="paragraph">
            <wp:posOffset>-123508</wp:posOffset>
          </wp:positionV>
          <wp:extent cx="909955" cy="527050"/>
          <wp:effectExtent l="0" t="0" r="4445" b="635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9955" cy="527050"/>
                  </a:xfrm>
                  <a:prstGeom prst="rect">
                    <a:avLst/>
                  </a:prstGeom>
                </pic:spPr>
              </pic:pic>
            </a:graphicData>
          </a:graphic>
        </wp:anchor>
      </w:drawing>
    </w:r>
    <w:r>
      <w:rPr>
        <w:noProof/>
      </w:rPr>
      <w:drawing>
        <wp:anchor distT="0" distB="0" distL="114300" distR="114300" simplePos="0" relativeHeight="251658241" behindDoc="1" locked="0" layoutInCell="0" allowOverlap="1" wp14:anchorId="51902EFF" wp14:editId="67CAA602">
          <wp:simplePos x="0" y="0"/>
          <wp:positionH relativeFrom="margin">
            <wp:align>left</wp:align>
          </wp:positionH>
          <wp:positionV relativeFrom="margin">
            <wp:posOffset>-2280920</wp:posOffset>
          </wp:positionV>
          <wp:extent cx="1369060" cy="292100"/>
          <wp:effectExtent l="0" t="0" r="2540" b="0"/>
          <wp:wrapSquare wrapText="bothSides"/>
          <wp:docPr id="5"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r w:rsidR="0051161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A6A8" w14:textId="77777777" w:rsidR="00393822" w:rsidRDefault="00393822">
    <w:pPr>
      <w:pStyle w:val="Header"/>
      <w:rPr>
        <w:ins w:id="11" w:author="{35E46B55-0449-4F34-87AE-CAB67829B76A}" w:date="2021-10-29T20:04:00Z"/>
      </w:rPr>
    </w:pPr>
  </w:p>
  <w:p w14:paraId="7E4C4AC9" w14:textId="7054C273" w:rsidR="00AD5C07" w:rsidRDefault="00C93FFF">
    <w:pPr>
      <w:pStyle w:val="Header"/>
    </w:pPr>
    <w:r>
      <w:rPr>
        <w:noProof/>
      </w:rPr>
      <w:drawing>
        <wp:inline distT="0" distB="0" distL="0" distR="0" wp14:anchorId="29C98D7C" wp14:editId="03EA8E70">
          <wp:extent cx="854075" cy="452157"/>
          <wp:effectExtent l="0" t="0" r="317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stretch>
                    <a:fillRect/>
                  </a:stretch>
                </pic:blipFill>
                <pic:spPr>
                  <a:xfrm>
                    <a:off x="0" y="0"/>
                    <a:ext cx="873066" cy="4622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A4D72"/>
    <w:multiLevelType w:val="hybridMultilevel"/>
    <w:tmpl w:val="8C3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225039"/>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C226A"/>
    <w:multiLevelType w:val="hybridMultilevel"/>
    <w:tmpl w:val="D02CC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F034392"/>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B6EB7"/>
    <w:multiLevelType w:val="hybridMultilevel"/>
    <w:tmpl w:val="C896A114"/>
    <w:lvl w:ilvl="0" w:tplc="320E9050">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92D87"/>
    <w:multiLevelType w:val="hybridMultilevel"/>
    <w:tmpl w:val="3CE8DC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1164A"/>
    <w:multiLevelType w:val="hybridMultilevel"/>
    <w:tmpl w:val="8DC41C2E"/>
    <w:lvl w:ilvl="0" w:tplc="1F9A9FD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B3E08CD"/>
    <w:multiLevelType w:val="hybridMultilevel"/>
    <w:tmpl w:val="34FAC87E"/>
    <w:lvl w:ilvl="0" w:tplc="3DD8E34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93326"/>
    <w:multiLevelType w:val="hybridMultilevel"/>
    <w:tmpl w:val="6478E8EA"/>
    <w:lvl w:ilvl="0" w:tplc="D4B6D24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44566"/>
    <w:multiLevelType w:val="hybridMultilevel"/>
    <w:tmpl w:val="5406D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52E7CD0"/>
    <w:multiLevelType w:val="hybridMultilevel"/>
    <w:tmpl w:val="232C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E4373"/>
    <w:multiLevelType w:val="hybridMultilevel"/>
    <w:tmpl w:val="B9407FDA"/>
    <w:lvl w:ilvl="0" w:tplc="7FFC813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9"/>
  </w:num>
  <w:num w:numId="13">
    <w:abstractNumId w:val="20"/>
  </w:num>
  <w:num w:numId="14">
    <w:abstractNumId w:val="15"/>
  </w:num>
  <w:num w:numId="15">
    <w:abstractNumId w:val="12"/>
  </w:num>
  <w:num w:numId="16">
    <w:abstractNumId w:val="14"/>
  </w:num>
  <w:num w:numId="17">
    <w:abstractNumId w:val="23"/>
  </w:num>
  <w:num w:numId="18">
    <w:abstractNumId w:val="10"/>
  </w:num>
  <w:num w:numId="19">
    <w:abstractNumId w:val="21"/>
  </w:num>
  <w:num w:numId="20">
    <w:abstractNumId w:val="13"/>
  </w:num>
  <w:num w:numId="21">
    <w:abstractNumId w:val="16"/>
  </w:num>
  <w:num w:numId="22">
    <w:abstractNumId w:val="17"/>
  </w:num>
  <w:num w:numId="23">
    <w:abstractNumId w:val="18"/>
  </w:num>
  <w:num w:numId="24">
    <w:abstractNumId w:val="22"/>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1838"/>
    <w:rsid w:val="000022C3"/>
    <w:rsid w:val="00002B0D"/>
    <w:rsid w:val="00006921"/>
    <w:rsid w:val="000118CE"/>
    <w:rsid w:val="00013731"/>
    <w:rsid w:val="000164F0"/>
    <w:rsid w:val="000175D9"/>
    <w:rsid w:val="0001768F"/>
    <w:rsid w:val="00017797"/>
    <w:rsid w:val="00017826"/>
    <w:rsid w:val="000251C3"/>
    <w:rsid w:val="000409EA"/>
    <w:rsid w:val="0004236D"/>
    <w:rsid w:val="00044308"/>
    <w:rsid w:val="000509A4"/>
    <w:rsid w:val="000538AD"/>
    <w:rsid w:val="00054021"/>
    <w:rsid w:val="00057D53"/>
    <w:rsid w:val="00060070"/>
    <w:rsid w:val="000606C9"/>
    <w:rsid w:val="00061ABF"/>
    <w:rsid w:val="00070FA9"/>
    <w:rsid w:val="00070FFF"/>
    <w:rsid w:val="00071A90"/>
    <w:rsid w:val="00074062"/>
    <w:rsid w:val="0008178D"/>
    <w:rsid w:val="0008183D"/>
    <w:rsid w:val="00085BB4"/>
    <w:rsid w:val="000907D6"/>
    <w:rsid w:val="00090C66"/>
    <w:rsid w:val="00091C2F"/>
    <w:rsid w:val="00092E4D"/>
    <w:rsid w:val="0009719E"/>
    <w:rsid w:val="000976FB"/>
    <w:rsid w:val="000A09CE"/>
    <w:rsid w:val="000A2725"/>
    <w:rsid w:val="000B05ED"/>
    <w:rsid w:val="000B13B8"/>
    <w:rsid w:val="000B14EF"/>
    <w:rsid w:val="000B1E65"/>
    <w:rsid w:val="000B22EB"/>
    <w:rsid w:val="000B2B08"/>
    <w:rsid w:val="000B2EAB"/>
    <w:rsid w:val="000B475C"/>
    <w:rsid w:val="000B7BBE"/>
    <w:rsid w:val="000C3E48"/>
    <w:rsid w:val="000C5242"/>
    <w:rsid w:val="000C5BF7"/>
    <w:rsid w:val="000D280F"/>
    <w:rsid w:val="000D364E"/>
    <w:rsid w:val="000D37F6"/>
    <w:rsid w:val="000D4EBD"/>
    <w:rsid w:val="000D6D10"/>
    <w:rsid w:val="000D727B"/>
    <w:rsid w:val="000E092D"/>
    <w:rsid w:val="000E0D27"/>
    <w:rsid w:val="000E191C"/>
    <w:rsid w:val="000E224C"/>
    <w:rsid w:val="000E4B0B"/>
    <w:rsid w:val="000E7992"/>
    <w:rsid w:val="000F1DCA"/>
    <w:rsid w:val="000F26F6"/>
    <w:rsid w:val="000F4188"/>
    <w:rsid w:val="000F5C5A"/>
    <w:rsid w:val="000F7358"/>
    <w:rsid w:val="000F780B"/>
    <w:rsid w:val="00100543"/>
    <w:rsid w:val="00102763"/>
    <w:rsid w:val="00111279"/>
    <w:rsid w:val="001116BD"/>
    <w:rsid w:val="00113E0C"/>
    <w:rsid w:val="00121D23"/>
    <w:rsid w:val="00123575"/>
    <w:rsid w:val="00125155"/>
    <w:rsid w:val="0012697B"/>
    <w:rsid w:val="001270D3"/>
    <w:rsid w:val="001315C2"/>
    <w:rsid w:val="001320CF"/>
    <w:rsid w:val="0013765C"/>
    <w:rsid w:val="00137EF5"/>
    <w:rsid w:val="001407CF"/>
    <w:rsid w:val="0014262D"/>
    <w:rsid w:val="0014278A"/>
    <w:rsid w:val="001454FB"/>
    <w:rsid w:val="00147EA4"/>
    <w:rsid w:val="00150A6D"/>
    <w:rsid w:val="0015436C"/>
    <w:rsid w:val="001558BF"/>
    <w:rsid w:val="00156EBD"/>
    <w:rsid w:val="00161C41"/>
    <w:rsid w:val="00162434"/>
    <w:rsid w:val="001653BE"/>
    <w:rsid w:val="00165636"/>
    <w:rsid w:val="001658C0"/>
    <w:rsid w:val="0017151D"/>
    <w:rsid w:val="001737CE"/>
    <w:rsid w:val="0017522C"/>
    <w:rsid w:val="0017574E"/>
    <w:rsid w:val="0017645C"/>
    <w:rsid w:val="0018021B"/>
    <w:rsid w:val="0018366F"/>
    <w:rsid w:val="00184D10"/>
    <w:rsid w:val="001872A6"/>
    <w:rsid w:val="001877AF"/>
    <w:rsid w:val="001920C1"/>
    <w:rsid w:val="00192B86"/>
    <w:rsid w:val="001930D9"/>
    <w:rsid w:val="00196CA6"/>
    <w:rsid w:val="001977B8"/>
    <w:rsid w:val="00197F47"/>
    <w:rsid w:val="001A1A60"/>
    <w:rsid w:val="001A614F"/>
    <w:rsid w:val="001B01CA"/>
    <w:rsid w:val="001B0A1D"/>
    <w:rsid w:val="001C0F2A"/>
    <w:rsid w:val="001C0F5F"/>
    <w:rsid w:val="001C4E58"/>
    <w:rsid w:val="001C5448"/>
    <w:rsid w:val="001C6EFF"/>
    <w:rsid w:val="001D08AC"/>
    <w:rsid w:val="001D3373"/>
    <w:rsid w:val="001E19E5"/>
    <w:rsid w:val="001E42E8"/>
    <w:rsid w:val="001E66C2"/>
    <w:rsid w:val="001F02EE"/>
    <w:rsid w:val="001F63D0"/>
    <w:rsid w:val="002013CF"/>
    <w:rsid w:val="00203FE2"/>
    <w:rsid w:val="00204F8B"/>
    <w:rsid w:val="00205CB4"/>
    <w:rsid w:val="00205F26"/>
    <w:rsid w:val="002131AF"/>
    <w:rsid w:val="00214C95"/>
    <w:rsid w:val="002158E5"/>
    <w:rsid w:val="00215961"/>
    <w:rsid w:val="00223CE5"/>
    <w:rsid w:val="00224C5B"/>
    <w:rsid w:val="00225B94"/>
    <w:rsid w:val="00227AE9"/>
    <w:rsid w:val="002335DE"/>
    <w:rsid w:val="00235001"/>
    <w:rsid w:val="00237085"/>
    <w:rsid w:val="0023736A"/>
    <w:rsid w:val="00241408"/>
    <w:rsid w:val="00243A0B"/>
    <w:rsid w:val="00246795"/>
    <w:rsid w:val="00247A67"/>
    <w:rsid w:val="00255997"/>
    <w:rsid w:val="00260E72"/>
    <w:rsid w:val="00261B43"/>
    <w:rsid w:val="00263683"/>
    <w:rsid w:val="002636B4"/>
    <w:rsid w:val="0027437A"/>
    <w:rsid w:val="0027441B"/>
    <w:rsid w:val="002755E7"/>
    <w:rsid w:val="00275852"/>
    <w:rsid w:val="002760D2"/>
    <w:rsid w:val="00280E92"/>
    <w:rsid w:val="0028511E"/>
    <w:rsid w:val="002875B1"/>
    <w:rsid w:val="002917F0"/>
    <w:rsid w:val="00291FA8"/>
    <w:rsid w:val="002A2D4C"/>
    <w:rsid w:val="002A5805"/>
    <w:rsid w:val="002B2745"/>
    <w:rsid w:val="002B2B1B"/>
    <w:rsid w:val="002B4F91"/>
    <w:rsid w:val="002B634A"/>
    <w:rsid w:val="002B6ED6"/>
    <w:rsid w:val="002B74E2"/>
    <w:rsid w:val="002C130A"/>
    <w:rsid w:val="002C3EB8"/>
    <w:rsid w:val="002C7000"/>
    <w:rsid w:val="002D5ED2"/>
    <w:rsid w:val="002E0C2D"/>
    <w:rsid w:val="002E5300"/>
    <w:rsid w:val="002F2889"/>
    <w:rsid w:val="002F5CDF"/>
    <w:rsid w:val="00304E10"/>
    <w:rsid w:val="003101BC"/>
    <w:rsid w:val="003163B6"/>
    <w:rsid w:val="00322F73"/>
    <w:rsid w:val="00323394"/>
    <w:rsid w:val="003236C7"/>
    <w:rsid w:val="003243B0"/>
    <w:rsid w:val="00324845"/>
    <w:rsid w:val="00331451"/>
    <w:rsid w:val="0033200E"/>
    <w:rsid w:val="00334DBE"/>
    <w:rsid w:val="00334EF0"/>
    <w:rsid w:val="00347491"/>
    <w:rsid w:val="00351541"/>
    <w:rsid w:val="003518EE"/>
    <w:rsid w:val="003556F9"/>
    <w:rsid w:val="0036221D"/>
    <w:rsid w:val="00362D53"/>
    <w:rsid w:val="003642EB"/>
    <w:rsid w:val="00364A0E"/>
    <w:rsid w:val="00372BFB"/>
    <w:rsid w:val="00382573"/>
    <w:rsid w:val="00384FF5"/>
    <w:rsid w:val="003852BE"/>
    <w:rsid w:val="003877F9"/>
    <w:rsid w:val="0038790A"/>
    <w:rsid w:val="00393822"/>
    <w:rsid w:val="003954D0"/>
    <w:rsid w:val="0039655F"/>
    <w:rsid w:val="00396F0C"/>
    <w:rsid w:val="003A0BEA"/>
    <w:rsid w:val="003A2370"/>
    <w:rsid w:val="003A24E2"/>
    <w:rsid w:val="003A2765"/>
    <w:rsid w:val="003A3361"/>
    <w:rsid w:val="003A5BE9"/>
    <w:rsid w:val="003B15FA"/>
    <w:rsid w:val="003B1E54"/>
    <w:rsid w:val="003B2942"/>
    <w:rsid w:val="003B74BE"/>
    <w:rsid w:val="003C0DF3"/>
    <w:rsid w:val="003C374B"/>
    <w:rsid w:val="003C47F4"/>
    <w:rsid w:val="003C551A"/>
    <w:rsid w:val="003C5A5B"/>
    <w:rsid w:val="003C7BD0"/>
    <w:rsid w:val="003D1ADD"/>
    <w:rsid w:val="003D2206"/>
    <w:rsid w:val="003D22CE"/>
    <w:rsid w:val="003D2CF5"/>
    <w:rsid w:val="003D3C28"/>
    <w:rsid w:val="003D4A9F"/>
    <w:rsid w:val="003D7EBC"/>
    <w:rsid w:val="003E00CE"/>
    <w:rsid w:val="003E0B13"/>
    <w:rsid w:val="003E2F71"/>
    <w:rsid w:val="003E5F21"/>
    <w:rsid w:val="003F0820"/>
    <w:rsid w:val="003F5EFD"/>
    <w:rsid w:val="0040016A"/>
    <w:rsid w:val="004037CD"/>
    <w:rsid w:val="00403BB8"/>
    <w:rsid w:val="00412216"/>
    <w:rsid w:val="0041236E"/>
    <w:rsid w:val="00414590"/>
    <w:rsid w:val="00415676"/>
    <w:rsid w:val="00416070"/>
    <w:rsid w:val="0041669A"/>
    <w:rsid w:val="00420AC2"/>
    <w:rsid w:val="00422AC4"/>
    <w:rsid w:val="00422D7D"/>
    <w:rsid w:val="00426E9D"/>
    <w:rsid w:val="00435229"/>
    <w:rsid w:val="0044101E"/>
    <w:rsid w:val="00442E4E"/>
    <w:rsid w:val="004447D4"/>
    <w:rsid w:val="004478FF"/>
    <w:rsid w:val="00447A21"/>
    <w:rsid w:val="00454C34"/>
    <w:rsid w:val="00455935"/>
    <w:rsid w:val="00456FC9"/>
    <w:rsid w:val="00457C27"/>
    <w:rsid w:val="00462FCA"/>
    <w:rsid w:val="00464F84"/>
    <w:rsid w:val="004662C0"/>
    <w:rsid w:val="00470CB5"/>
    <w:rsid w:val="004715DE"/>
    <w:rsid w:val="004719C8"/>
    <w:rsid w:val="0047465E"/>
    <w:rsid w:val="00474B90"/>
    <w:rsid w:val="0047510D"/>
    <w:rsid w:val="004757E1"/>
    <w:rsid w:val="004771F9"/>
    <w:rsid w:val="004810E4"/>
    <w:rsid w:val="00481904"/>
    <w:rsid w:val="00483D6E"/>
    <w:rsid w:val="004853A1"/>
    <w:rsid w:val="004865CF"/>
    <w:rsid w:val="00490A38"/>
    <w:rsid w:val="00491214"/>
    <w:rsid w:val="0049341B"/>
    <w:rsid w:val="00496C30"/>
    <w:rsid w:val="00496F35"/>
    <w:rsid w:val="004974A5"/>
    <w:rsid w:val="004A44F9"/>
    <w:rsid w:val="004A45C1"/>
    <w:rsid w:val="004A6F31"/>
    <w:rsid w:val="004B0A97"/>
    <w:rsid w:val="004B1021"/>
    <w:rsid w:val="004B6A30"/>
    <w:rsid w:val="004B741A"/>
    <w:rsid w:val="004C12CF"/>
    <w:rsid w:val="004C14CF"/>
    <w:rsid w:val="004C2559"/>
    <w:rsid w:val="004C534B"/>
    <w:rsid w:val="004C61B5"/>
    <w:rsid w:val="004C6497"/>
    <w:rsid w:val="004C6D87"/>
    <w:rsid w:val="004C6ED2"/>
    <w:rsid w:val="004D2E25"/>
    <w:rsid w:val="004D4061"/>
    <w:rsid w:val="004D691B"/>
    <w:rsid w:val="004D76DC"/>
    <w:rsid w:val="004D7D0B"/>
    <w:rsid w:val="004E073A"/>
    <w:rsid w:val="004E0A6D"/>
    <w:rsid w:val="004E311A"/>
    <w:rsid w:val="004E516F"/>
    <w:rsid w:val="004E6152"/>
    <w:rsid w:val="004E7EB0"/>
    <w:rsid w:val="004F05B1"/>
    <w:rsid w:val="004F2994"/>
    <w:rsid w:val="004F2ECC"/>
    <w:rsid w:val="004F369D"/>
    <w:rsid w:val="004F4E8C"/>
    <w:rsid w:val="0050232F"/>
    <w:rsid w:val="00504994"/>
    <w:rsid w:val="00506C8F"/>
    <w:rsid w:val="0051019B"/>
    <w:rsid w:val="005109A0"/>
    <w:rsid w:val="00511613"/>
    <w:rsid w:val="00511B1C"/>
    <w:rsid w:val="00524030"/>
    <w:rsid w:val="0052692A"/>
    <w:rsid w:val="00526FA8"/>
    <w:rsid w:val="0053201A"/>
    <w:rsid w:val="005348A2"/>
    <w:rsid w:val="005348AA"/>
    <w:rsid w:val="00540AAD"/>
    <w:rsid w:val="005421B8"/>
    <w:rsid w:val="005429A8"/>
    <w:rsid w:val="00542D33"/>
    <w:rsid w:val="00545F00"/>
    <w:rsid w:val="00551F81"/>
    <w:rsid w:val="0055211D"/>
    <w:rsid w:val="00552515"/>
    <w:rsid w:val="0055364C"/>
    <w:rsid w:val="00553F2E"/>
    <w:rsid w:val="00556784"/>
    <w:rsid w:val="005613F2"/>
    <w:rsid w:val="00570EA2"/>
    <w:rsid w:val="005718C1"/>
    <w:rsid w:val="00573510"/>
    <w:rsid w:val="005817E2"/>
    <w:rsid w:val="00584306"/>
    <w:rsid w:val="00584F5B"/>
    <w:rsid w:val="00586BE1"/>
    <w:rsid w:val="00592B31"/>
    <w:rsid w:val="005945F1"/>
    <w:rsid w:val="0059788B"/>
    <w:rsid w:val="005A043F"/>
    <w:rsid w:val="005A079A"/>
    <w:rsid w:val="005A0B1E"/>
    <w:rsid w:val="005A0FBA"/>
    <w:rsid w:val="005A3D3E"/>
    <w:rsid w:val="005B011C"/>
    <w:rsid w:val="005B2904"/>
    <w:rsid w:val="005B2F58"/>
    <w:rsid w:val="005C1DE6"/>
    <w:rsid w:val="005C23D4"/>
    <w:rsid w:val="005C3264"/>
    <w:rsid w:val="005C4088"/>
    <w:rsid w:val="005C6309"/>
    <w:rsid w:val="005D0E77"/>
    <w:rsid w:val="005D18A8"/>
    <w:rsid w:val="005D5EF4"/>
    <w:rsid w:val="005D7601"/>
    <w:rsid w:val="005E0514"/>
    <w:rsid w:val="005E07F0"/>
    <w:rsid w:val="005E5365"/>
    <w:rsid w:val="005F0A7A"/>
    <w:rsid w:val="005F1B0A"/>
    <w:rsid w:val="005F38A6"/>
    <w:rsid w:val="005F6B22"/>
    <w:rsid w:val="005F721E"/>
    <w:rsid w:val="0060009D"/>
    <w:rsid w:val="00602806"/>
    <w:rsid w:val="00611954"/>
    <w:rsid w:val="00612E80"/>
    <w:rsid w:val="00616C6F"/>
    <w:rsid w:val="00616D0C"/>
    <w:rsid w:val="006211DD"/>
    <w:rsid w:val="00621F65"/>
    <w:rsid w:val="006223FC"/>
    <w:rsid w:val="00624BA5"/>
    <w:rsid w:val="006261A7"/>
    <w:rsid w:val="0062707A"/>
    <w:rsid w:val="00632BBC"/>
    <w:rsid w:val="0063359F"/>
    <w:rsid w:val="00633631"/>
    <w:rsid w:val="00633F63"/>
    <w:rsid w:val="00634C2F"/>
    <w:rsid w:val="00641D20"/>
    <w:rsid w:val="0064419C"/>
    <w:rsid w:val="00644D5F"/>
    <w:rsid w:val="00647A8B"/>
    <w:rsid w:val="00651B5F"/>
    <w:rsid w:val="00651D5E"/>
    <w:rsid w:val="006534E3"/>
    <w:rsid w:val="00653B4D"/>
    <w:rsid w:val="00653E85"/>
    <w:rsid w:val="00653EDE"/>
    <w:rsid w:val="006541A6"/>
    <w:rsid w:val="00654BC8"/>
    <w:rsid w:val="00654F72"/>
    <w:rsid w:val="00655010"/>
    <w:rsid w:val="00656C7B"/>
    <w:rsid w:val="006574E6"/>
    <w:rsid w:val="00660BB8"/>
    <w:rsid w:val="006613A0"/>
    <w:rsid w:val="00661C06"/>
    <w:rsid w:val="006621D0"/>
    <w:rsid w:val="00663567"/>
    <w:rsid w:val="00665C00"/>
    <w:rsid w:val="006661A7"/>
    <w:rsid w:val="00671AA6"/>
    <w:rsid w:val="00672515"/>
    <w:rsid w:val="00674EE4"/>
    <w:rsid w:val="00676B30"/>
    <w:rsid w:val="006779C2"/>
    <w:rsid w:val="00681EC7"/>
    <w:rsid w:val="0068218A"/>
    <w:rsid w:val="006842DC"/>
    <w:rsid w:val="00684427"/>
    <w:rsid w:val="00685598"/>
    <w:rsid w:val="006878F3"/>
    <w:rsid w:val="00690416"/>
    <w:rsid w:val="00694AB6"/>
    <w:rsid w:val="00694E27"/>
    <w:rsid w:val="00695083"/>
    <w:rsid w:val="00696BA8"/>
    <w:rsid w:val="006A40C1"/>
    <w:rsid w:val="006A7089"/>
    <w:rsid w:val="006B12BE"/>
    <w:rsid w:val="006B2BE5"/>
    <w:rsid w:val="006B2C86"/>
    <w:rsid w:val="006B2E24"/>
    <w:rsid w:val="006C1B2D"/>
    <w:rsid w:val="006C20F3"/>
    <w:rsid w:val="006C4304"/>
    <w:rsid w:val="006C76E4"/>
    <w:rsid w:val="006C7ADD"/>
    <w:rsid w:val="006C7C1F"/>
    <w:rsid w:val="006D1284"/>
    <w:rsid w:val="006D49A1"/>
    <w:rsid w:val="006D5534"/>
    <w:rsid w:val="006E13A7"/>
    <w:rsid w:val="006E1CA1"/>
    <w:rsid w:val="006E38C3"/>
    <w:rsid w:val="006E3F30"/>
    <w:rsid w:val="006E59D3"/>
    <w:rsid w:val="006E5FA2"/>
    <w:rsid w:val="006E72A7"/>
    <w:rsid w:val="006F149A"/>
    <w:rsid w:val="0070046F"/>
    <w:rsid w:val="00700D0F"/>
    <w:rsid w:val="007016E1"/>
    <w:rsid w:val="00702702"/>
    <w:rsid w:val="00703748"/>
    <w:rsid w:val="00703A42"/>
    <w:rsid w:val="00704128"/>
    <w:rsid w:val="007116AB"/>
    <w:rsid w:val="00712F68"/>
    <w:rsid w:val="0071405A"/>
    <w:rsid w:val="007147AD"/>
    <w:rsid w:val="00715844"/>
    <w:rsid w:val="00716256"/>
    <w:rsid w:val="00723AF2"/>
    <w:rsid w:val="007262A3"/>
    <w:rsid w:val="007266EC"/>
    <w:rsid w:val="00726CC0"/>
    <w:rsid w:val="00726CED"/>
    <w:rsid w:val="00727BB8"/>
    <w:rsid w:val="00736E41"/>
    <w:rsid w:val="00741445"/>
    <w:rsid w:val="00741D07"/>
    <w:rsid w:val="007470CE"/>
    <w:rsid w:val="00755E3B"/>
    <w:rsid w:val="0075617C"/>
    <w:rsid w:val="00760409"/>
    <w:rsid w:val="00762931"/>
    <w:rsid w:val="00763707"/>
    <w:rsid w:val="00765C25"/>
    <w:rsid w:val="00770829"/>
    <w:rsid w:val="00770FB7"/>
    <w:rsid w:val="00773EE1"/>
    <w:rsid w:val="00774132"/>
    <w:rsid w:val="007750FA"/>
    <w:rsid w:val="00777701"/>
    <w:rsid w:val="00777F61"/>
    <w:rsid w:val="00784416"/>
    <w:rsid w:val="007854CA"/>
    <w:rsid w:val="00787702"/>
    <w:rsid w:val="0079000C"/>
    <w:rsid w:val="0079025D"/>
    <w:rsid w:val="007929BB"/>
    <w:rsid w:val="00797BB0"/>
    <w:rsid w:val="007A29A8"/>
    <w:rsid w:val="007A493F"/>
    <w:rsid w:val="007B1937"/>
    <w:rsid w:val="007B3D66"/>
    <w:rsid w:val="007B4F76"/>
    <w:rsid w:val="007B53C0"/>
    <w:rsid w:val="007B6DD1"/>
    <w:rsid w:val="007B7791"/>
    <w:rsid w:val="007B7953"/>
    <w:rsid w:val="007B7F62"/>
    <w:rsid w:val="007C0E61"/>
    <w:rsid w:val="007C2E92"/>
    <w:rsid w:val="007C3DE0"/>
    <w:rsid w:val="007C7EAD"/>
    <w:rsid w:val="007D0195"/>
    <w:rsid w:val="007D16DD"/>
    <w:rsid w:val="007D3507"/>
    <w:rsid w:val="007D5D87"/>
    <w:rsid w:val="007D652E"/>
    <w:rsid w:val="007D6A89"/>
    <w:rsid w:val="007E0E51"/>
    <w:rsid w:val="007E1E4E"/>
    <w:rsid w:val="007E3E29"/>
    <w:rsid w:val="007E61E0"/>
    <w:rsid w:val="007E6E81"/>
    <w:rsid w:val="007E7CFD"/>
    <w:rsid w:val="007F20E6"/>
    <w:rsid w:val="007F389C"/>
    <w:rsid w:val="00806C0E"/>
    <w:rsid w:val="00806F30"/>
    <w:rsid w:val="00807883"/>
    <w:rsid w:val="008103B1"/>
    <w:rsid w:val="008136E7"/>
    <w:rsid w:val="00822051"/>
    <w:rsid w:val="00824DA7"/>
    <w:rsid w:val="00824E5F"/>
    <w:rsid w:val="00824FB0"/>
    <w:rsid w:val="00826601"/>
    <w:rsid w:val="00835695"/>
    <w:rsid w:val="00835AE7"/>
    <w:rsid w:val="00835CCB"/>
    <w:rsid w:val="008420F1"/>
    <w:rsid w:val="00845863"/>
    <w:rsid w:val="00845F3D"/>
    <w:rsid w:val="0084667A"/>
    <w:rsid w:val="00850C71"/>
    <w:rsid w:val="00851798"/>
    <w:rsid w:val="00853927"/>
    <w:rsid w:val="00854191"/>
    <w:rsid w:val="00854526"/>
    <w:rsid w:val="00854C2F"/>
    <w:rsid w:val="00857391"/>
    <w:rsid w:val="008609D8"/>
    <w:rsid w:val="00860BF9"/>
    <w:rsid w:val="00862535"/>
    <w:rsid w:val="00863525"/>
    <w:rsid w:val="008635FB"/>
    <w:rsid w:val="00863F73"/>
    <w:rsid w:val="008661FA"/>
    <w:rsid w:val="00872E1A"/>
    <w:rsid w:val="008732EF"/>
    <w:rsid w:val="008749AF"/>
    <w:rsid w:val="0087544E"/>
    <w:rsid w:val="008763D5"/>
    <w:rsid w:val="00884186"/>
    <w:rsid w:val="008879AA"/>
    <w:rsid w:val="0089585B"/>
    <w:rsid w:val="00896308"/>
    <w:rsid w:val="00897213"/>
    <w:rsid w:val="0089764E"/>
    <w:rsid w:val="008977C6"/>
    <w:rsid w:val="008A1C71"/>
    <w:rsid w:val="008A1E20"/>
    <w:rsid w:val="008A2F1F"/>
    <w:rsid w:val="008A7909"/>
    <w:rsid w:val="008B1E3C"/>
    <w:rsid w:val="008B273D"/>
    <w:rsid w:val="008B4050"/>
    <w:rsid w:val="008B63A3"/>
    <w:rsid w:val="008B6D6F"/>
    <w:rsid w:val="008C4227"/>
    <w:rsid w:val="008C742D"/>
    <w:rsid w:val="008D2A85"/>
    <w:rsid w:val="008D60E2"/>
    <w:rsid w:val="008D68A3"/>
    <w:rsid w:val="008D6D0F"/>
    <w:rsid w:val="008E58D7"/>
    <w:rsid w:val="008E744F"/>
    <w:rsid w:val="008F22E4"/>
    <w:rsid w:val="008F5829"/>
    <w:rsid w:val="008F6766"/>
    <w:rsid w:val="008F6862"/>
    <w:rsid w:val="00900B82"/>
    <w:rsid w:val="00900F66"/>
    <w:rsid w:val="009033FA"/>
    <w:rsid w:val="00912569"/>
    <w:rsid w:val="00912CB1"/>
    <w:rsid w:val="00913A25"/>
    <w:rsid w:val="00914C77"/>
    <w:rsid w:val="00914D54"/>
    <w:rsid w:val="00916616"/>
    <w:rsid w:val="0091696A"/>
    <w:rsid w:val="009261E8"/>
    <w:rsid w:val="00927F08"/>
    <w:rsid w:val="00934BBA"/>
    <w:rsid w:val="00940108"/>
    <w:rsid w:val="00940AB9"/>
    <w:rsid w:val="009420D4"/>
    <w:rsid w:val="00942661"/>
    <w:rsid w:val="00944ED4"/>
    <w:rsid w:val="00944EFF"/>
    <w:rsid w:val="00946FB4"/>
    <w:rsid w:val="00951BF6"/>
    <w:rsid w:val="00954AE3"/>
    <w:rsid w:val="00954C99"/>
    <w:rsid w:val="00954F2D"/>
    <w:rsid w:val="00957779"/>
    <w:rsid w:val="00964499"/>
    <w:rsid w:val="00967491"/>
    <w:rsid w:val="00970ABB"/>
    <w:rsid w:val="00970AFF"/>
    <w:rsid w:val="00976E20"/>
    <w:rsid w:val="009838CC"/>
    <w:rsid w:val="009858B5"/>
    <w:rsid w:val="0098596E"/>
    <w:rsid w:val="00985EF6"/>
    <w:rsid w:val="0098642E"/>
    <w:rsid w:val="0099272A"/>
    <w:rsid w:val="00994374"/>
    <w:rsid w:val="009946D0"/>
    <w:rsid w:val="00996267"/>
    <w:rsid w:val="009A43F5"/>
    <w:rsid w:val="009A5EFE"/>
    <w:rsid w:val="009B3360"/>
    <w:rsid w:val="009B78B8"/>
    <w:rsid w:val="009C1918"/>
    <w:rsid w:val="009C1B91"/>
    <w:rsid w:val="009C23DD"/>
    <w:rsid w:val="009C52E4"/>
    <w:rsid w:val="009C6AAB"/>
    <w:rsid w:val="009D2EEE"/>
    <w:rsid w:val="009D448F"/>
    <w:rsid w:val="009E06E5"/>
    <w:rsid w:val="009E306B"/>
    <w:rsid w:val="009E45E2"/>
    <w:rsid w:val="009E51FD"/>
    <w:rsid w:val="009E61D1"/>
    <w:rsid w:val="009F0F09"/>
    <w:rsid w:val="009F122D"/>
    <w:rsid w:val="009F23CD"/>
    <w:rsid w:val="009F2997"/>
    <w:rsid w:val="009F4B2C"/>
    <w:rsid w:val="009F6CFC"/>
    <w:rsid w:val="00A07468"/>
    <w:rsid w:val="00A1050C"/>
    <w:rsid w:val="00A13CC0"/>
    <w:rsid w:val="00A20434"/>
    <w:rsid w:val="00A214FD"/>
    <w:rsid w:val="00A21767"/>
    <w:rsid w:val="00A23443"/>
    <w:rsid w:val="00A26459"/>
    <w:rsid w:val="00A2705C"/>
    <w:rsid w:val="00A2798C"/>
    <w:rsid w:val="00A32ECC"/>
    <w:rsid w:val="00A33794"/>
    <w:rsid w:val="00A33803"/>
    <w:rsid w:val="00A371CB"/>
    <w:rsid w:val="00A40483"/>
    <w:rsid w:val="00A46603"/>
    <w:rsid w:val="00A53698"/>
    <w:rsid w:val="00A54929"/>
    <w:rsid w:val="00A65E5C"/>
    <w:rsid w:val="00A704B0"/>
    <w:rsid w:val="00A71C46"/>
    <w:rsid w:val="00A71E2C"/>
    <w:rsid w:val="00A724C8"/>
    <w:rsid w:val="00A73C48"/>
    <w:rsid w:val="00A765FD"/>
    <w:rsid w:val="00A840A2"/>
    <w:rsid w:val="00A86AA0"/>
    <w:rsid w:val="00A90080"/>
    <w:rsid w:val="00A964BF"/>
    <w:rsid w:val="00A971FF"/>
    <w:rsid w:val="00AA01B8"/>
    <w:rsid w:val="00AA1F11"/>
    <w:rsid w:val="00AA2A28"/>
    <w:rsid w:val="00AA3C7D"/>
    <w:rsid w:val="00AA462B"/>
    <w:rsid w:val="00AA5FE3"/>
    <w:rsid w:val="00AB3B87"/>
    <w:rsid w:val="00AB40C1"/>
    <w:rsid w:val="00AB4976"/>
    <w:rsid w:val="00AC3A62"/>
    <w:rsid w:val="00AC3C07"/>
    <w:rsid w:val="00AC460D"/>
    <w:rsid w:val="00AC694C"/>
    <w:rsid w:val="00AC7F02"/>
    <w:rsid w:val="00AD5C07"/>
    <w:rsid w:val="00AD7DE9"/>
    <w:rsid w:val="00AE0A9F"/>
    <w:rsid w:val="00AE1008"/>
    <w:rsid w:val="00AE2BC3"/>
    <w:rsid w:val="00AE44F1"/>
    <w:rsid w:val="00AE4762"/>
    <w:rsid w:val="00AE50C2"/>
    <w:rsid w:val="00AE72AD"/>
    <w:rsid w:val="00AF1EE7"/>
    <w:rsid w:val="00AF36DF"/>
    <w:rsid w:val="00B012A7"/>
    <w:rsid w:val="00B10923"/>
    <w:rsid w:val="00B17D66"/>
    <w:rsid w:val="00B17EE2"/>
    <w:rsid w:val="00B2207F"/>
    <w:rsid w:val="00B22BC1"/>
    <w:rsid w:val="00B26D4B"/>
    <w:rsid w:val="00B33A6A"/>
    <w:rsid w:val="00B51044"/>
    <w:rsid w:val="00B537B3"/>
    <w:rsid w:val="00B53969"/>
    <w:rsid w:val="00B64DFA"/>
    <w:rsid w:val="00B7225F"/>
    <w:rsid w:val="00B73318"/>
    <w:rsid w:val="00B733E8"/>
    <w:rsid w:val="00B769AB"/>
    <w:rsid w:val="00B8471B"/>
    <w:rsid w:val="00B84C5A"/>
    <w:rsid w:val="00B85670"/>
    <w:rsid w:val="00B85EB2"/>
    <w:rsid w:val="00B86327"/>
    <w:rsid w:val="00B931CA"/>
    <w:rsid w:val="00B9641B"/>
    <w:rsid w:val="00BA54A4"/>
    <w:rsid w:val="00BB2773"/>
    <w:rsid w:val="00BB2A78"/>
    <w:rsid w:val="00BB2F03"/>
    <w:rsid w:val="00BB5CDD"/>
    <w:rsid w:val="00BB71D3"/>
    <w:rsid w:val="00BC1B86"/>
    <w:rsid w:val="00BC3E08"/>
    <w:rsid w:val="00BC505F"/>
    <w:rsid w:val="00BC5473"/>
    <w:rsid w:val="00BC613E"/>
    <w:rsid w:val="00BD3EB6"/>
    <w:rsid w:val="00BD3F04"/>
    <w:rsid w:val="00BE09B5"/>
    <w:rsid w:val="00BE0FC7"/>
    <w:rsid w:val="00BE4C1E"/>
    <w:rsid w:val="00BE621C"/>
    <w:rsid w:val="00BE6FDB"/>
    <w:rsid w:val="00BE7E87"/>
    <w:rsid w:val="00BF1D04"/>
    <w:rsid w:val="00BF3F69"/>
    <w:rsid w:val="00BF446D"/>
    <w:rsid w:val="00BF6578"/>
    <w:rsid w:val="00C036BD"/>
    <w:rsid w:val="00C03F16"/>
    <w:rsid w:val="00C04D01"/>
    <w:rsid w:val="00C059CE"/>
    <w:rsid w:val="00C112A7"/>
    <w:rsid w:val="00C126FC"/>
    <w:rsid w:val="00C1407E"/>
    <w:rsid w:val="00C20BF6"/>
    <w:rsid w:val="00C20D99"/>
    <w:rsid w:val="00C228E4"/>
    <w:rsid w:val="00C23A18"/>
    <w:rsid w:val="00C2479A"/>
    <w:rsid w:val="00C27546"/>
    <w:rsid w:val="00C27FF7"/>
    <w:rsid w:val="00C3379E"/>
    <w:rsid w:val="00C36F0A"/>
    <w:rsid w:val="00C37270"/>
    <w:rsid w:val="00C41A1D"/>
    <w:rsid w:val="00C41B6F"/>
    <w:rsid w:val="00C45A40"/>
    <w:rsid w:val="00C461AD"/>
    <w:rsid w:val="00C56484"/>
    <w:rsid w:val="00C606DA"/>
    <w:rsid w:val="00C6100F"/>
    <w:rsid w:val="00C65ED4"/>
    <w:rsid w:val="00C65EF8"/>
    <w:rsid w:val="00C7106B"/>
    <w:rsid w:val="00C75964"/>
    <w:rsid w:val="00C76B9E"/>
    <w:rsid w:val="00C8016F"/>
    <w:rsid w:val="00C81B91"/>
    <w:rsid w:val="00C84A43"/>
    <w:rsid w:val="00C91DCD"/>
    <w:rsid w:val="00C93FFF"/>
    <w:rsid w:val="00CA2A15"/>
    <w:rsid w:val="00CA2CC3"/>
    <w:rsid w:val="00CA3A19"/>
    <w:rsid w:val="00CA3FC4"/>
    <w:rsid w:val="00CB2218"/>
    <w:rsid w:val="00CB75E3"/>
    <w:rsid w:val="00CC25C0"/>
    <w:rsid w:val="00CC2B65"/>
    <w:rsid w:val="00CC33D1"/>
    <w:rsid w:val="00CD1765"/>
    <w:rsid w:val="00CD271E"/>
    <w:rsid w:val="00CD4538"/>
    <w:rsid w:val="00CD68ED"/>
    <w:rsid w:val="00CD7E08"/>
    <w:rsid w:val="00CE2511"/>
    <w:rsid w:val="00CE4725"/>
    <w:rsid w:val="00CE4AC7"/>
    <w:rsid w:val="00CE4E5D"/>
    <w:rsid w:val="00CE5520"/>
    <w:rsid w:val="00CF5C03"/>
    <w:rsid w:val="00D02813"/>
    <w:rsid w:val="00D02DDC"/>
    <w:rsid w:val="00D03FB7"/>
    <w:rsid w:val="00D06C86"/>
    <w:rsid w:val="00D07510"/>
    <w:rsid w:val="00D115D1"/>
    <w:rsid w:val="00D137AB"/>
    <w:rsid w:val="00D13D25"/>
    <w:rsid w:val="00D17542"/>
    <w:rsid w:val="00D17847"/>
    <w:rsid w:val="00D20195"/>
    <w:rsid w:val="00D20631"/>
    <w:rsid w:val="00D20846"/>
    <w:rsid w:val="00D2154D"/>
    <w:rsid w:val="00D239FC"/>
    <w:rsid w:val="00D23B94"/>
    <w:rsid w:val="00D2687C"/>
    <w:rsid w:val="00D32B2C"/>
    <w:rsid w:val="00D338CD"/>
    <w:rsid w:val="00D33A6E"/>
    <w:rsid w:val="00D34103"/>
    <w:rsid w:val="00D40BF3"/>
    <w:rsid w:val="00D445B3"/>
    <w:rsid w:val="00D468C8"/>
    <w:rsid w:val="00D527E4"/>
    <w:rsid w:val="00D53453"/>
    <w:rsid w:val="00D5420B"/>
    <w:rsid w:val="00D54E20"/>
    <w:rsid w:val="00D564E7"/>
    <w:rsid w:val="00D571FD"/>
    <w:rsid w:val="00D6473C"/>
    <w:rsid w:val="00D64B93"/>
    <w:rsid w:val="00D656B3"/>
    <w:rsid w:val="00D67D6D"/>
    <w:rsid w:val="00D7079D"/>
    <w:rsid w:val="00D76B19"/>
    <w:rsid w:val="00D76F2D"/>
    <w:rsid w:val="00D801A8"/>
    <w:rsid w:val="00D81780"/>
    <w:rsid w:val="00D823D3"/>
    <w:rsid w:val="00D84284"/>
    <w:rsid w:val="00D84514"/>
    <w:rsid w:val="00D84771"/>
    <w:rsid w:val="00D86223"/>
    <w:rsid w:val="00D86EC7"/>
    <w:rsid w:val="00D9134D"/>
    <w:rsid w:val="00D9143C"/>
    <w:rsid w:val="00D91938"/>
    <w:rsid w:val="00D93FF6"/>
    <w:rsid w:val="00D9744F"/>
    <w:rsid w:val="00DA003E"/>
    <w:rsid w:val="00DA0116"/>
    <w:rsid w:val="00DA26FF"/>
    <w:rsid w:val="00DA3E05"/>
    <w:rsid w:val="00DA67E1"/>
    <w:rsid w:val="00DA6AB0"/>
    <w:rsid w:val="00DB5D77"/>
    <w:rsid w:val="00DB6C35"/>
    <w:rsid w:val="00DB6E47"/>
    <w:rsid w:val="00DC1CD2"/>
    <w:rsid w:val="00DC2631"/>
    <w:rsid w:val="00DC3558"/>
    <w:rsid w:val="00DC3B0F"/>
    <w:rsid w:val="00DC4C9B"/>
    <w:rsid w:val="00DD17A7"/>
    <w:rsid w:val="00DD1FBA"/>
    <w:rsid w:val="00DD2D66"/>
    <w:rsid w:val="00DD455C"/>
    <w:rsid w:val="00DD7BDE"/>
    <w:rsid w:val="00DE05C0"/>
    <w:rsid w:val="00DF0867"/>
    <w:rsid w:val="00DF2567"/>
    <w:rsid w:val="00DF4958"/>
    <w:rsid w:val="00E0034C"/>
    <w:rsid w:val="00E12734"/>
    <w:rsid w:val="00E149CD"/>
    <w:rsid w:val="00E2170F"/>
    <w:rsid w:val="00E232F5"/>
    <w:rsid w:val="00E27088"/>
    <w:rsid w:val="00E31AE7"/>
    <w:rsid w:val="00E374D5"/>
    <w:rsid w:val="00E37FED"/>
    <w:rsid w:val="00E43A47"/>
    <w:rsid w:val="00E52EEF"/>
    <w:rsid w:val="00E538D6"/>
    <w:rsid w:val="00E53FB3"/>
    <w:rsid w:val="00E54BA9"/>
    <w:rsid w:val="00E56031"/>
    <w:rsid w:val="00E56A63"/>
    <w:rsid w:val="00E608FE"/>
    <w:rsid w:val="00E61181"/>
    <w:rsid w:val="00E61586"/>
    <w:rsid w:val="00E637BA"/>
    <w:rsid w:val="00E64548"/>
    <w:rsid w:val="00E6681A"/>
    <w:rsid w:val="00E72B84"/>
    <w:rsid w:val="00E72BFC"/>
    <w:rsid w:val="00E7322A"/>
    <w:rsid w:val="00E744EC"/>
    <w:rsid w:val="00E75BF5"/>
    <w:rsid w:val="00E80978"/>
    <w:rsid w:val="00E80CFD"/>
    <w:rsid w:val="00E8251A"/>
    <w:rsid w:val="00E8311C"/>
    <w:rsid w:val="00E87D13"/>
    <w:rsid w:val="00E90EC3"/>
    <w:rsid w:val="00E95397"/>
    <w:rsid w:val="00E95AAE"/>
    <w:rsid w:val="00EA0BDD"/>
    <w:rsid w:val="00EA0EC5"/>
    <w:rsid w:val="00EA1E27"/>
    <w:rsid w:val="00EA59B6"/>
    <w:rsid w:val="00EA5DAD"/>
    <w:rsid w:val="00EB0249"/>
    <w:rsid w:val="00EB1095"/>
    <w:rsid w:val="00EC006A"/>
    <w:rsid w:val="00EC1B81"/>
    <w:rsid w:val="00EC6667"/>
    <w:rsid w:val="00EC67FE"/>
    <w:rsid w:val="00ED0B90"/>
    <w:rsid w:val="00ED3E09"/>
    <w:rsid w:val="00ED60EC"/>
    <w:rsid w:val="00ED6323"/>
    <w:rsid w:val="00ED7C3F"/>
    <w:rsid w:val="00EE363B"/>
    <w:rsid w:val="00EE4FCC"/>
    <w:rsid w:val="00EE54A6"/>
    <w:rsid w:val="00EF0499"/>
    <w:rsid w:val="00EF1605"/>
    <w:rsid w:val="00EF25F6"/>
    <w:rsid w:val="00EF2AB3"/>
    <w:rsid w:val="00EF2EF7"/>
    <w:rsid w:val="00EF6D6C"/>
    <w:rsid w:val="00F00E9F"/>
    <w:rsid w:val="00F01441"/>
    <w:rsid w:val="00F02E8B"/>
    <w:rsid w:val="00F22985"/>
    <w:rsid w:val="00F257CE"/>
    <w:rsid w:val="00F270BD"/>
    <w:rsid w:val="00F319E5"/>
    <w:rsid w:val="00F31B72"/>
    <w:rsid w:val="00F33168"/>
    <w:rsid w:val="00F347BF"/>
    <w:rsid w:val="00F36B49"/>
    <w:rsid w:val="00F37583"/>
    <w:rsid w:val="00F41F3D"/>
    <w:rsid w:val="00F426D8"/>
    <w:rsid w:val="00F447F7"/>
    <w:rsid w:val="00F44DA3"/>
    <w:rsid w:val="00F51529"/>
    <w:rsid w:val="00F52F25"/>
    <w:rsid w:val="00F5464E"/>
    <w:rsid w:val="00F6430F"/>
    <w:rsid w:val="00F70201"/>
    <w:rsid w:val="00F73C25"/>
    <w:rsid w:val="00F7695C"/>
    <w:rsid w:val="00F877EF"/>
    <w:rsid w:val="00F9261A"/>
    <w:rsid w:val="00F9273F"/>
    <w:rsid w:val="00F94DB8"/>
    <w:rsid w:val="00F94FE8"/>
    <w:rsid w:val="00FA030E"/>
    <w:rsid w:val="00FA0643"/>
    <w:rsid w:val="00FA1357"/>
    <w:rsid w:val="00FA1D96"/>
    <w:rsid w:val="00FA41EB"/>
    <w:rsid w:val="00FA560C"/>
    <w:rsid w:val="00FA7D41"/>
    <w:rsid w:val="00FB772D"/>
    <w:rsid w:val="00FC0C8E"/>
    <w:rsid w:val="00FC1E3D"/>
    <w:rsid w:val="00FC38E4"/>
    <w:rsid w:val="00FC4461"/>
    <w:rsid w:val="00FC6C10"/>
    <w:rsid w:val="00FC7BED"/>
    <w:rsid w:val="00FD0B8D"/>
    <w:rsid w:val="00FD1A89"/>
    <w:rsid w:val="00FD4ACF"/>
    <w:rsid w:val="00FD7639"/>
    <w:rsid w:val="00FE5203"/>
    <w:rsid w:val="00FF08F4"/>
    <w:rsid w:val="00FF37BD"/>
    <w:rsid w:val="00FF38B1"/>
    <w:rsid w:val="00FF3EE2"/>
    <w:rsid w:val="00FF6CE4"/>
    <w:rsid w:val="00F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E3869C"/>
  <w15:docId w15:val="{6A5E8F63-9FC6-4EFB-80AF-12ECB2B5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link w:val="ListParagraphChar"/>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0D364E"/>
    <w:rPr>
      <w:color w:val="605E5C"/>
      <w:shd w:val="clear" w:color="auto" w:fill="E1DFDD"/>
    </w:rPr>
  </w:style>
  <w:style w:type="character" w:styleId="FollowedHyperlink">
    <w:name w:val="FollowedHyperlink"/>
    <w:basedOn w:val="DefaultParagraphFont"/>
    <w:uiPriority w:val="99"/>
    <w:semiHidden/>
    <w:unhideWhenUsed/>
    <w:rsid w:val="00D571F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D1ADD"/>
    <w:pPr>
      <w:spacing w:after="0"/>
    </w:pPr>
    <w:rPr>
      <w:rFonts w:ascii="Segoe UI" w:hAnsi="Segoe UI"/>
      <w:b/>
      <w:bCs/>
    </w:rPr>
  </w:style>
  <w:style w:type="character" w:customStyle="1" w:styleId="CommentSubjectChar">
    <w:name w:val="Comment Subject Char"/>
    <w:basedOn w:val="CommentTextChar"/>
    <w:link w:val="CommentSubject"/>
    <w:uiPriority w:val="99"/>
    <w:semiHidden/>
    <w:rsid w:val="003D1ADD"/>
    <w:rPr>
      <w:rFonts w:ascii="Segoe UI" w:hAnsi="Segoe UI"/>
      <w:b/>
      <w:bCs/>
      <w:sz w:val="20"/>
      <w:szCs w:val="20"/>
    </w:rPr>
  </w:style>
  <w:style w:type="character" w:customStyle="1" w:styleId="ListParagraphChar">
    <w:name w:val="List Paragraph Char"/>
    <w:basedOn w:val="DefaultParagraphFont"/>
    <w:link w:val="ListParagraph"/>
    <w:uiPriority w:val="34"/>
    <w:rsid w:val="006D1284"/>
    <w:rPr>
      <w:rFonts w:ascii="Segoe UI" w:hAnsi="Segoe UI"/>
      <w:sz w:val="18"/>
    </w:rPr>
  </w:style>
  <w:style w:type="table" w:customStyle="1" w:styleId="TableGrid1">
    <w:name w:val="Table Grid1"/>
    <w:basedOn w:val="TableNormal"/>
    <w:next w:val="TableGrid"/>
    <w:uiPriority w:val="39"/>
    <w:rsid w:val="00224C5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7770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724C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163B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57391"/>
    <w:rPr>
      <w:rFonts w:eastAsia="Segoe UI" w:cs="Times New Roman"/>
      <w:sz w:val="20"/>
    </w:rPr>
    <w:tblPr>
      <w:tblInd w:w="0" w:type="nil"/>
      <w:tblCellMar>
        <w:left w:w="0" w:type="dxa"/>
        <w:right w:w="0" w:type="dxa"/>
      </w:tblCellMar>
    </w:tblPr>
  </w:style>
  <w:style w:type="character" w:styleId="Mention">
    <w:name w:val="Mention"/>
    <w:basedOn w:val="DefaultParagraphFont"/>
    <w:uiPriority w:val="99"/>
    <w:unhideWhenUsed/>
    <w:rsid w:val="00FD4AC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575251">
      <w:bodyDiv w:val="1"/>
      <w:marLeft w:val="0"/>
      <w:marRight w:val="0"/>
      <w:marTop w:val="0"/>
      <w:marBottom w:val="0"/>
      <w:divBdr>
        <w:top w:val="none" w:sz="0" w:space="0" w:color="auto"/>
        <w:left w:val="none" w:sz="0" w:space="0" w:color="auto"/>
        <w:bottom w:val="none" w:sz="0" w:space="0" w:color="auto"/>
        <w:right w:val="none" w:sz="0" w:space="0" w:color="auto"/>
      </w:divBdr>
    </w:div>
    <w:div w:id="163058698">
      <w:bodyDiv w:val="1"/>
      <w:marLeft w:val="0"/>
      <w:marRight w:val="0"/>
      <w:marTop w:val="0"/>
      <w:marBottom w:val="0"/>
      <w:divBdr>
        <w:top w:val="none" w:sz="0" w:space="0" w:color="auto"/>
        <w:left w:val="none" w:sz="0" w:space="0" w:color="auto"/>
        <w:bottom w:val="none" w:sz="0" w:space="0" w:color="auto"/>
        <w:right w:val="none" w:sz="0" w:space="0" w:color="auto"/>
      </w:divBdr>
    </w:div>
    <w:div w:id="540242846">
      <w:bodyDiv w:val="1"/>
      <w:marLeft w:val="0"/>
      <w:marRight w:val="0"/>
      <w:marTop w:val="0"/>
      <w:marBottom w:val="0"/>
      <w:divBdr>
        <w:top w:val="none" w:sz="0" w:space="0" w:color="auto"/>
        <w:left w:val="none" w:sz="0" w:space="0" w:color="auto"/>
        <w:bottom w:val="none" w:sz="0" w:space="0" w:color="auto"/>
        <w:right w:val="none" w:sz="0" w:space="0" w:color="auto"/>
      </w:divBdr>
    </w:div>
    <w:div w:id="697582418">
      <w:bodyDiv w:val="1"/>
      <w:marLeft w:val="0"/>
      <w:marRight w:val="0"/>
      <w:marTop w:val="0"/>
      <w:marBottom w:val="0"/>
      <w:divBdr>
        <w:top w:val="none" w:sz="0" w:space="0" w:color="auto"/>
        <w:left w:val="none" w:sz="0" w:space="0" w:color="auto"/>
        <w:bottom w:val="none" w:sz="0" w:space="0" w:color="auto"/>
        <w:right w:val="none" w:sz="0" w:space="0" w:color="auto"/>
      </w:divBdr>
    </w:div>
    <w:div w:id="1189953922">
      <w:bodyDiv w:val="1"/>
      <w:marLeft w:val="0"/>
      <w:marRight w:val="0"/>
      <w:marTop w:val="0"/>
      <w:marBottom w:val="0"/>
      <w:divBdr>
        <w:top w:val="none" w:sz="0" w:space="0" w:color="auto"/>
        <w:left w:val="none" w:sz="0" w:space="0" w:color="auto"/>
        <w:bottom w:val="none" w:sz="0" w:space="0" w:color="auto"/>
        <w:right w:val="none" w:sz="0" w:space="0" w:color="auto"/>
      </w:divBdr>
    </w:div>
    <w:div w:id="1606379670">
      <w:bodyDiv w:val="1"/>
      <w:marLeft w:val="0"/>
      <w:marRight w:val="0"/>
      <w:marTop w:val="0"/>
      <w:marBottom w:val="0"/>
      <w:divBdr>
        <w:top w:val="none" w:sz="0" w:space="0" w:color="auto"/>
        <w:left w:val="none" w:sz="0" w:space="0" w:color="auto"/>
        <w:bottom w:val="none" w:sz="0" w:space="0" w:color="auto"/>
        <w:right w:val="none" w:sz="0" w:space="0" w:color="auto"/>
      </w:divBdr>
    </w:div>
    <w:div w:id="1875775182">
      <w:bodyDiv w:val="1"/>
      <w:marLeft w:val="0"/>
      <w:marRight w:val="0"/>
      <w:marTop w:val="0"/>
      <w:marBottom w:val="0"/>
      <w:divBdr>
        <w:top w:val="none" w:sz="0" w:space="0" w:color="auto"/>
        <w:left w:val="none" w:sz="0" w:space="0" w:color="auto"/>
        <w:bottom w:val="none" w:sz="0" w:space="0" w:color="auto"/>
        <w:right w:val="none" w:sz="0" w:space="0" w:color="auto"/>
      </w:divBdr>
    </w:div>
    <w:div w:id="2039811329">
      <w:bodyDiv w:val="1"/>
      <w:marLeft w:val="0"/>
      <w:marRight w:val="0"/>
      <w:marTop w:val="0"/>
      <w:marBottom w:val="0"/>
      <w:divBdr>
        <w:top w:val="none" w:sz="0" w:space="0" w:color="auto"/>
        <w:left w:val="none" w:sz="0" w:space="0" w:color="auto"/>
        <w:bottom w:val="none" w:sz="0" w:space="0" w:color="auto"/>
        <w:right w:val="none" w:sz="0" w:space="0" w:color="auto"/>
      </w:divBdr>
    </w:div>
    <w:div w:id="20971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ocs.microsoft.com/en-us/azure/purview/overview" TargetMode="External"/><Relationship Id="rId26" Type="http://schemas.openxmlformats.org/officeDocument/2006/relationships/hyperlink" Target="https://docs.microsoft.com/en-us/learn/modules/build-cloud-governance-strategy-azure/" TargetMode="External"/><Relationship Id="rId3" Type="http://schemas.openxmlformats.org/officeDocument/2006/relationships/customXml" Target="../customXml/item3.xml"/><Relationship Id="rId21" Type="http://schemas.openxmlformats.org/officeDocument/2006/relationships/hyperlink" Target="https://www.microsoft.com/en-us/ai/responsible-ai?activetab=pivot1%3aprimaryr6"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scholar.google.com/" TargetMode="External"/><Relationship Id="rId25" Type="http://schemas.openxmlformats.org/officeDocument/2006/relationships/hyperlink" Target="https://docs.microsoft.com/en-us/azure/cloud-adoption-framework/govern/policy-compliance/data-classificatio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ric.ed.gov/" TargetMode="External"/><Relationship Id="rId20" Type="http://schemas.openxmlformats.org/officeDocument/2006/relationships/hyperlink" Target="https://www.microsoft.com/en-us/ai/responsible-ai?activetab=pivot1%3aprimaryr6"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ocs.microsoft.com/en-us/azure/active-directory/roles/custom-overview"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github.com/microsoft/OpenEduAnalytics" TargetMode="External"/><Relationship Id="rId23" Type="http://schemas.openxmlformats.org/officeDocument/2006/relationships/hyperlink" Target="https://www.microsoft.com/en-us/ai/responsible-ai?activetab=pivot1:primaryr6" TargetMode="External"/><Relationship Id="rId28" Type="http://schemas.openxmlformats.org/officeDocument/2006/relationships/hyperlink" Target="https://www.microsoft.com/en-us/ai/responsible-ai?activetab=pivot1:primaryr6" TargetMode="External"/><Relationship Id="rId10" Type="http://schemas.openxmlformats.org/officeDocument/2006/relationships/endnotes" Target="endnotes.xml"/><Relationship Id="rId19" Type="http://schemas.openxmlformats.org/officeDocument/2006/relationships/hyperlink" Target="https://fairlearn.org/"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educationanalytics.org/responsible-ai/" TargetMode="External"/><Relationship Id="rId22" Type="http://schemas.openxmlformats.org/officeDocument/2006/relationships/hyperlink" Target="https://www.microsoft.com/en-us/ai/responsible-ai?activetab=pivot1:primaryr6" TargetMode="External"/><Relationship Id="rId27" Type="http://schemas.openxmlformats.org/officeDocument/2006/relationships/hyperlink" Target="https://www.microsoft.com/en-us/ai/responsible-ai?activetab=pivot1:primaryr6" TargetMode="Externa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5" ma:contentTypeDescription="Create a new document." ma:contentTypeScope="" ma:versionID="b4dd0d85a519242a43b386f10fd4ccf4">
  <xsd:schema xmlns:xsd="http://www.w3.org/2001/XMLSchema" xmlns:xs="http://www.w3.org/2001/XMLSchema" xmlns:p="http://schemas.microsoft.com/office/2006/metadata/properties" xmlns:ns2="2d283eb5-05e6-42a5-bfb3-ad39d5febdb4" xmlns:ns3="230e9df3-be65-4c73-a93b-d1236ebd677e" xmlns:ns4="5463307f-ef18-42e1-823e-bd02b74ed670" targetNamespace="http://schemas.microsoft.com/office/2006/metadata/properties" ma:root="true" ma:fieldsID="dc1419cf79b9df15a4572e45299f1f38" ns2:_="" ns3:_="" ns4:_="">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MediaServiceFastMetadata xmlns="2d283eb5-05e6-42a5-bfb3-ad39d5febdb4" xsi:nil="true"/>
    <MediaServiceMetadata xmlns="2d283eb5-05e6-42a5-bfb3-ad39d5febdb4" xsi:nil="true"/>
    <MediaServiceGenerationTime xmlns="2d283eb5-05e6-42a5-bfb3-ad39d5febdb4" xsi:nil="true"/>
    <MediaServiceOCR xmlns="2d283eb5-05e6-42a5-bfb3-ad39d5febdb4" xsi:nil="true"/>
    <MediaServiceEventHashCode xmlns="2d283eb5-05e6-42a5-bfb3-ad39d5febdb4" xsi:nil="true"/>
    <MediaServiceAutoKeyPoints xmlns="2d283eb5-05e6-42a5-bfb3-ad39d5febdb4" xsi:nil="true"/>
    <MediaServiceKeyPoints xmlns="2d283eb5-05e6-42a5-bfb3-ad39d5febdb4" xsi:nil="true"/>
    <MediaServiceDateTaken xmlns="2d283eb5-05e6-42a5-bfb3-ad39d5febdb4" xsi:nil="true"/>
    <ImageTagsTaxHTField xmlns="2d283eb5-05e6-42a5-bfb3-ad39d5febdb4">
      <Terms xmlns="http://schemas.microsoft.com/office/infopath/2007/PartnerControls"/>
    </ImageTagsTaxHTFiel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357C0-C369-4366-A7F3-6F89795C8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A7B6E-AA2D-4B68-97BD-28AA9F65BC75}">
  <ds:schemaRefs>
    <ds:schemaRef ds:uri="http://schemas.microsoft.com/sharepoint/v3/contenttype/forms"/>
  </ds:schemaRefs>
</ds:datastoreItem>
</file>

<file path=customXml/itemProps3.xml><?xml version="1.0" encoding="utf-8"?>
<ds:datastoreItem xmlns:ds="http://schemas.openxmlformats.org/officeDocument/2006/customXml" ds:itemID="{229746E9-8423-460D-B1CD-9C0B40CFB209}">
  <ds:schemaRefs>
    <ds:schemaRef ds:uri="http://schemas.microsoft.com/office/2006/metadata/properties"/>
    <ds:schemaRef ds:uri="http://schemas.microsoft.com/office/infopath/2007/PartnerControls"/>
    <ds:schemaRef ds:uri="230e9df3-be65-4c73-a93b-d1236ebd677e"/>
    <ds:schemaRef ds:uri="2d283eb5-05e6-42a5-bfb3-ad39d5febdb4"/>
  </ds:schemaRefs>
</ds:datastoreItem>
</file>

<file path=customXml/itemProps4.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MSFT_Brand_whitepaper_template_082312</Template>
  <TotalTime>24</TotalTime>
  <Pages>12</Pages>
  <Words>3131</Words>
  <Characters>17849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20939</CharactersWithSpaces>
  <SharedDoc>false</SharedDoc>
  <HLinks>
    <vt:vector size="84" baseType="variant">
      <vt:variant>
        <vt:i4>131161</vt:i4>
      </vt:variant>
      <vt:variant>
        <vt:i4>39</vt:i4>
      </vt:variant>
      <vt:variant>
        <vt:i4>0</vt:i4>
      </vt:variant>
      <vt:variant>
        <vt:i4>5</vt:i4>
      </vt:variant>
      <vt:variant>
        <vt:lpwstr>https://www.microsoft.com/en-us/ai/responsible-ai?activetab=pivot1:primaryr6</vt:lpwstr>
      </vt:variant>
      <vt:variant>
        <vt:lpwstr/>
      </vt:variant>
      <vt:variant>
        <vt:i4>131161</vt:i4>
      </vt:variant>
      <vt:variant>
        <vt:i4>36</vt:i4>
      </vt:variant>
      <vt:variant>
        <vt:i4>0</vt:i4>
      </vt:variant>
      <vt:variant>
        <vt:i4>5</vt:i4>
      </vt:variant>
      <vt:variant>
        <vt:lpwstr>https://www.microsoft.com/en-us/ai/responsible-ai?activetab=pivot1:primaryr6</vt:lpwstr>
      </vt:variant>
      <vt:variant>
        <vt:lpwstr/>
      </vt:variant>
      <vt:variant>
        <vt:i4>131161</vt:i4>
      </vt:variant>
      <vt:variant>
        <vt:i4>33</vt:i4>
      </vt:variant>
      <vt:variant>
        <vt:i4>0</vt:i4>
      </vt:variant>
      <vt:variant>
        <vt:i4>5</vt:i4>
      </vt:variant>
      <vt:variant>
        <vt:lpwstr>https://www.microsoft.com/en-us/ai/responsible-ai?activetab=pivot1:primaryr6</vt:lpwstr>
      </vt:variant>
      <vt:variant>
        <vt:lpwstr/>
      </vt:variant>
      <vt:variant>
        <vt:i4>131161</vt:i4>
      </vt:variant>
      <vt:variant>
        <vt:i4>30</vt:i4>
      </vt:variant>
      <vt:variant>
        <vt:i4>0</vt:i4>
      </vt:variant>
      <vt:variant>
        <vt:i4>5</vt:i4>
      </vt:variant>
      <vt:variant>
        <vt:lpwstr>https://www.microsoft.com/en-us/ai/responsible-ai?activetab=pivot1:primaryr6</vt:lpwstr>
      </vt:variant>
      <vt:variant>
        <vt:lpwstr/>
      </vt:variant>
      <vt:variant>
        <vt:i4>3211303</vt:i4>
      </vt:variant>
      <vt:variant>
        <vt:i4>27</vt:i4>
      </vt:variant>
      <vt:variant>
        <vt:i4>0</vt:i4>
      </vt:variant>
      <vt:variant>
        <vt:i4>5</vt:i4>
      </vt:variant>
      <vt:variant>
        <vt:lpwstr>https://www.microsoft.com/en-us/ai/responsible-ai?activetab=pivot1%3aprimaryr6</vt:lpwstr>
      </vt:variant>
      <vt:variant>
        <vt:lpwstr/>
      </vt:variant>
      <vt:variant>
        <vt:i4>3211303</vt:i4>
      </vt:variant>
      <vt:variant>
        <vt:i4>24</vt:i4>
      </vt:variant>
      <vt:variant>
        <vt:i4>0</vt:i4>
      </vt:variant>
      <vt:variant>
        <vt:i4>5</vt:i4>
      </vt:variant>
      <vt:variant>
        <vt:lpwstr>https://www.microsoft.com/en-us/ai/responsible-ai?activetab=pivot1%3aprimaryr6</vt:lpwstr>
      </vt:variant>
      <vt:variant>
        <vt:lpwstr/>
      </vt:variant>
      <vt:variant>
        <vt:i4>5832776</vt:i4>
      </vt:variant>
      <vt:variant>
        <vt:i4>21</vt:i4>
      </vt:variant>
      <vt:variant>
        <vt:i4>0</vt:i4>
      </vt:variant>
      <vt:variant>
        <vt:i4>5</vt:i4>
      </vt:variant>
      <vt:variant>
        <vt:lpwstr>https://docs.microsoft.com/en-us/azure/cloud-adoption-framework/govern/policy-compliance/data-classification</vt:lpwstr>
      </vt:variant>
      <vt:variant>
        <vt:lpwstr/>
      </vt:variant>
      <vt:variant>
        <vt:i4>262157</vt:i4>
      </vt:variant>
      <vt:variant>
        <vt:i4>18</vt:i4>
      </vt:variant>
      <vt:variant>
        <vt:i4>0</vt:i4>
      </vt:variant>
      <vt:variant>
        <vt:i4>5</vt:i4>
      </vt:variant>
      <vt:variant>
        <vt:lpwstr>https://docs.microsoft.com/en-us/learn/modules/build-cloud-governance-strategy-azure/</vt:lpwstr>
      </vt:variant>
      <vt:variant>
        <vt:lpwstr/>
      </vt:variant>
      <vt:variant>
        <vt:i4>5832776</vt:i4>
      </vt:variant>
      <vt:variant>
        <vt:i4>15</vt:i4>
      </vt:variant>
      <vt:variant>
        <vt:i4>0</vt:i4>
      </vt:variant>
      <vt:variant>
        <vt:i4>5</vt:i4>
      </vt:variant>
      <vt:variant>
        <vt:lpwstr>https://docs.microsoft.com/en-us/azure/cloud-adoption-framework/govern/policy-compliance/data-classification</vt:lpwstr>
      </vt:variant>
      <vt:variant>
        <vt:lpwstr/>
      </vt:variant>
      <vt:variant>
        <vt:i4>3539006</vt:i4>
      </vt:variant>
      <vt:variant>
        <vt:i4>12</vt:i4>
      </vt:variant>
      <vt:variant>
        <vt:i4>0</vt:i4>
      </vt:variant>
      <vt:variant>
        <vt:i4>5</vt:i4>
      </vt:variant>
      <vt:variant>
        <vt:lpwstr>https://docs.microsoft.com/en-us/azure/purview/overview</vt:lpwstr>
      </vt:variant>
      <vt:variant>
        <vt:lpwstr/>
      </vt:variant>
      <vt:variant>
        <vt:i4>3211360</vt:i4>
      </vt:variant>
      <vt:variant>
        <vt:i4>9</vt:i4>
      </vt:variant>
      <vt:variant>
        <vt:i4>0</vt:i4>
      </vt:variant>
      <vt:variant>
        <vt:i4>5</vt:i4>
      </vt:variant>
      <vt:variant>
        <vt:lpwstr>https://scholar.google.com/</vt:lpwstr>
      </vt:variant>
      <vt:variant>
        <vt:lpwstr/>
      </vt:variant>
      <vt:variant>
        <vt:i4>720919</vt:i4>
      </vt:variant>
      <vt:variant>
        <vt:i4>6</vt:i4>
      </vt:variant>
      <vt:variant>
        <vt:i4>0</vt:i4>
      </vt:variant>
      <vt:variant>
        <vt:i4>5</vt:i4>
      </vt:variant>
      <vt:variant>
        <vt:lpwstr>https://eric.ed.gov/</vt:lpwstr>
      </vt:variant>
      <vt:variant>
        <vt:lpwstr/>
      </vt:variant>
      <vt:variant>
        <vt:i4>589827</vt:i4>
      </vt:variant>
      <vt:variant>
        <vt:i4>3</vt:i4>
      </vt:variant>
      <vt:variant>
        <vt:i4>0</vt:i4>
      </vt:variant>
      <vt:variant>
        <vt:i4>5</vt:i4>
      </vt:variant>
      <vt:variant>
        <vt:lpwstr>https://github.com/microsoft/OpenEduAnalytics</vt:lpwstr>
      </vt:variant>
      <vt:variant>
        <vt:lpwstr/>
      </vt:variant>
      <vt:variant>
        <vt:i4>2883680</vt:i4>
      </vt:variant>
      <vt:variant>
        <vt:i4>0</vt:i4>
      </vt:variant>
      <vt:variant>
        <vt:i4>0</vt:i4>
      </vt:variant>
      <vt:variant>
        <vt:i4>5</vt:i4>
      </vt:variant>
      <vt:variant>
        <vt:lpwstr>https://openeducationanalytics.org/responsible-ai/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Garcia</dc:creator>
  <cp:lastModifiedBy>Maria Langworthy</cp:lastModifiedBy>
  <cp:revision>37</cp:revision>
  <cp:lastPrinted>2020-11-17T21:08:00Z</cp:lastPrinted>
  <dcterms:created xsi:type="dcterms:W3CDTF">2021-11-02T17:28:00Z</dcterms:created>
  <dcterms:modified xsi:type="dcterms:W3CDTF">2021-11-02T17:52:00Z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0x010100581C59E465772F45A63526BAD5C98197</vt:lpwstr>
  </property>
  <property fmtid="{D5CDD505-2E9C-101B-9397-08002B2CF9AE}" pid="10" name="MediaServiceAITags">
    <vt:lpwstr/>
  </property>
  <property fmtid="{D5CDD505-2E9C-101B-9397-08002B2CF9AE}" pid="11" name="MediaServiceImageTags">
    <vt:lpwstr/>
  </property>
</Properties>
</file>